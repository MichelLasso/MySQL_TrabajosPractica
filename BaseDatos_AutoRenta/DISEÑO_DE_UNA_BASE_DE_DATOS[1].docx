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2E01" w14:textId="77777777" w:rsidR="00C76DB3" w:rsidRPr="00200974" w:rsidRDefault="00C76DB3" w:rsidP="00C76DB3">
      <w:pPr>
        <w:jc w:val="center"/>
        <w:rPr>
          <w:rFonts w:ascii="Calibri Light" w:hAnsi="Calibri Light" w:cs="Calibri Light"/>
        </w:rPr>
      </w:pPr>
      <w:bookmarkStart w:id="0" w:name="_Hlk181097641"/>
      <w:r w:rsidRPr="00200974">
        <w:rPr>
          <w:rFonts w:ascii="Calibri Light" w:hAnsi="Calibri Light" w:cs="Calibri Light"/>
        </w:rPr>
        <w:t>DISEÑO DE UNA BASE DE DATOS</w:t>
      </w:r>
    </w:p>
    <w:p w14:paraId="00F9C2CB" w14:textId="77777777" w:rsidR="00C76DB3" w:rsidRPr="00200974" w:rsidRDefault="00C76DB3" w:rsidP="00C76DB3">
      <w:pPr>
        <w:jc w:val="center"/>
        <w:rPr>
          <w:rFonts w:ascii="Calibri Light" w:hAnsi="Calibri Light" w:cs="Calibri Light"/>
        </w:rPr>
      </w:pPr>
      <w:r w:rsidRPr="00200974">
        <w:rPr>
          <w:rFonts w:ascii="Calibri Light" w:hAnsi="Calibri Light" w:cs="Calibri Light"/>
        </w:rPr>
        <w:t>LIBRERÍA EL MUNDO SOFÍA</w:t>
      </w:r>
    </w:p>
    <w:p w14:paraId="08B2A4D7" w14:textId="77777777" w:rsidR="00C76DB3" w:rsidRPr="00200974" w:rsidRDefault="00C76DB3" w:rsidP="00C76DB3">
      <w:pPr>
        <w:spacing w:line="240" w:lineRule="auto"/>
        <w:rPr>
          <w:rFonts w:ascii="Calibri Light" w:hAnsi="Calibri Light" w:cs="Calibri Light"/>
          <w:b/>
          <w:sz w:val="24"/>
          <w:szCs w:val="24"/>
        </w:rPr>
      </w:pPr>
      <w:bookmarkStart w:id="1" w:name="_6kopbybvf7l6"/>
      <w:bookmarkEnd w:id="1"/>
    </w:p>
    <w:p w14:paraId="486A7D56" w14:textId="77777777" w:rsidR="00C76DB3" w:rsidRPr="00200974" w:rsidRDefault="00C76DB3" w:rsidP="00C76DB3">
      <w:pPr>
        <w:spacing w:line="240" w:lineRule="auto"/>
        <w:rPr>
          <w:rFonts w:ascii="Calibri Light" w:hAnsi="Calibri Light" w:cs="Calibri Light"/>
          <w:b/>
          <w:sz w:val="24"/>
          <w:szCs w:val="24"/>
        </w:rPr>
      </w:pPr>
    </w:p>
    <w:p w14:paraId="3857182F" w14:textId="77777777" w:rsidR="00C76DB3" w:rsidRPr="00200974" w:rsidRDefault="00C76DB3" w:rsidP="00C76DB3">
      <w:pPr>
        <w:spacing w:line="240" w:lineRule="auto"/>
        <w:jc w:val="center"/>
        <w:rPr>
          <w:rFonts w:ascii="Calibri Light" w:hAnsi="Calibri Light" w:cs="Calibri Light"/>
          <w:b/>
          <w:sz w:val="24"/>
          <w:szCs w:val="24"/>
        </w:rPr>
      </w:pPr>
    </w:p>
    <w:p w14:paraId="00478D55" w14:textId="77777777" w:rsidR="00C76DB3" w:rsidRPr="00200974" w:rsidRDefault="00C76DB3" w:rsidP="00C76DB3">
      <w:pPr>
        <w:spacing w:line="240" w:lineRule="auto"/>
        <w:jc w:val="both"/>
        <w:rPr>
          <w:rFonts w:ascii="Calibri Light" w:hAnsi="Calibri Light" w:cs="Calibri Light"/>
          <w:b/>
          <w:sz w:val="24"/>
          <w:szCs w:val="24"/>
        </w:rPr>
      </w:pPr>
    </w:p>
    <w:p w14:paraId="5405A994" w14:textId="77777777" w:rsidR="00C76DB3" w:rsidRPr="00200974" w:rsidRDefault="00C76DB3" w:rsidP="00C76DB3">
      <w:pPr>
        <w:spacing w:line="240" w:lineRule="auto"/>
        <w:jc w:val="both"/>
        <w:rPr>
          <w:rFonts w:ascii="Calibri Light" w:hAnsi="Calibri Light" w:cs="Calibri Light"/>
          <w:b/>
          <w:sz w:val="24"/>
          <w:szCs w:val="24"/>
        </w:rPr>
      </w:pPr>
    </w:p>
    <w:p w14:paraId="78477957" w14:textId="77777777" w:rsidR="00C76DB3" w:rsidRPr="00200974" w:rsidRDefault="00C76DB3" w:rsidP="00C76DB3">
      <w:pPr>
        <w:spacing w:line="240" w:lineRule="auto"/>
        <w:jc w:val="center"/>
        <w:rPr>
          <w:rFonts w:ascii="Calibri Light" w:hAnsi="Calibri Light" w:cs="Calibri Light"/>
          <w:b/>
          <w:sz w:val="24"/>
          <w:szCs w:val="24"/>
        </w:rPr>
      </w:pPr>
    </w:p>
    <w:p w14:paraId="69070061" w14:textId="77777777" w:rsidR="00C76DB3" w:rsidRPr="00200974" w:rsidRDefault="00C76DB3" w:rsidP="00C76DB3">
      <w:pPr>
        <w:spacing w:line="240" w:lineRule="auto"/>
        <w:jc w:val="center"/>
        <w:rPr>
          <w:rFonts w:ascii="Calibri Light" w:hAnsi="Calibri Light" w:cs="Calibri Light"/>
          <w:b/>
          <w:sz w:val="24"/>
          <w:szCs w:val="24"/>
        </w:rPr>
      </w:pPr>
    </w:p>
    <w:p w14:paraId="4CA67A28" w14:textId="77777777" w:rsidR="00C76DB3" w:rsidRPr="00200974" w:rsidRDefault="00C76DB3" w:rsidP="00C76DB3">
      <w:pPr>
        <w:spacing w:line="240" w:lineRule="auto"/>
        <w:jc w:val="center"/>
        <w:rPr>
          <w:rFonts w:ascii="Calibri Light" w:hAnsi="Calibri Light" w:cs="Calibri Light"/>
          <w:b/>
          <w:sz w:val="24"/>
          <w:szCs w:val="24"/>
        </w:rPr>
      </w:pPr>
      <w:r w:rsidRPr="00200974">
        <w:rPr>
          <w:rFonts w:ascii="Calibri Light" w:hAnsi="Calibri Light" w:cs="Calibri Light"/>
          <w:b/>
          <w:sz w:val="24"/>
          <w:szCs w:val="24"/>
        </w:rPr>
        <w:t>Valerie Michel Lasso Lizcano</w:t>
      </w:r>
    </w:p>
    <w:p w14:paraId="29A9201B" w14:textId="77777777" w:rsidR="00C76DB3" w:rsidRPr="00200974" w:rsidRDefault="00C76DB3" w:rsidP="00C76DB3">
      <w:pPr>
        <w:spacing w:line="240" w:lineRule="auto"/>
        <w:jc w:val="center"/>
        <w:rPr>
          <w:rFonts w:ascii="Calibri Light" w:hAnsi="Calibri Light" w:cs="Calibri Light"/>
          <w:b/>
          <w:sz w:val="24"/>
          <w:szCs w:val="24"/>
        </w:rPr>
      </w:pPr>
    </w:p>
    <w:p w14:paraId="584181E6" w14:textId="77777777" w:rsidR="00C76DB3" w:rsidRPr="00200974" w:rsidRDefault="00C76DB3" w:rsidP="00C76DB3">
      <w:pPr>
        <w:spacing w:line="240" w:lineRule="auto"/>
        <w:jc w:val="center"/>
        <w:rPr>
          <w:rFonts w:ascii="Calibri Light" w:hAnsi="Calibri Light" w:cs="Calibri Light"/>
          <w:b/>
          <w:sz w:val="24"/>
          <w:szCs w:val="24"/>
        </w:rPr>
      </w:pPr>
    </w:p>
    <w:p w14:paraId="64214971" w14:textId="77777777" w:rsidR="00C76DB3" w:rsidRPr="00200974" w:rsidRDefault="00C76DB3" w:rsidP="00C76DB3">
      <w:pPr>
        <w:spacing w:line="240" w:lineRule="auto"/>
        <w:jc w:val="center"/>
        <w:rPr>
          <w:rFonts w:ascii="Calibri Light" w:hAnsi="Calibri Light" w:cs="Calibri Light"/>
          <w:b/>
          <w:sz w:val="24"/>
          <w:szCs w:val="24"/>
        </w:rPr>
      </w:pPr>
    </w:p>
    <w:p w14:paraId="6C0B5BAD" w14:textId="77777777" w:rsidR="00C76DB3" w:rsidRPr="00200974" w:rsidRDefault="00C76DB3" w:rsidP="00C76DB3">
      <w:pPr>
        <w:spacing w:line="240" w:lineRule="auto"/>
        <w:jc w:val="center"/>
        <w:rPr>
          <w:rFonts w:ascii="Calibri Light" w:hAnsi="Calibri Light" w:cs="Calibri Light"/>
          <w:b/>
          <w:sz w:val="24"/>
          <w:szCs w:val="24"/>
        </w:rPr>
      </w:pPr>
    </w:p>
    <w:p w14:paraId="0AC8DDB5" w14:textId="77777777" w:rsidR="00C76DB3" w:rsidRPr="00200974" w:rsidRDefault="00C76DB3" w:rsidP="00C76DB3">
      <w:pPr>
        <w:spacing w:line="240" w:lineRule="auto"/>
        <w:jc w:val="center"/>
        <w:rPr>
          <w:rFonts w:ascii="Calibri Light" w:hAnsi="Calibri Light" w:cs="Calibri Light"/>
          <w:b/>
          <w:sz w:val="24"/>
          <w:szCs w:val="24"/>
        </w:rPr>
      </w:pPr>
      <w:r w:rsidRPr="00200974">
        <w:rPr>
          <w:rFonts w:ascii="Calibri Light" w:hAnsi="Calibri Light" w:cs="Calibri Light"/>
          <w:b/>
          <w:sz w:val="24"/>
          <w:szCs w:val="24"/>
        </w:rPr>
        <w:t>T2</w:t>
      </w:r>
    </w:p>
    <w:p w14:paraId="56EE24C5" w14:textId="77777777" w:rsidR="00C76DB3" w:rsidRPr="00200974" w:rsidRDefault="00C76DB3" w:rsidP="00C76DB3">
      <w:pPr>
        <w:spacing w:line="240" w:lineRule="auto"/>
        <w:jc w:val="center"/>
        <w:rPr>
          <w:rFonts w:ascii="Calibri Light" w:hAnsi="Calibri Light" w:cs="Calibri Light"/>
          <w:b/>
          <w:sz w:val="24"/>
          <w:szCs w:val="24"/>
        </w:rPr>
      </w:pPr>
    </w:p>
    <w:p w14:paraId="0905865E" w14:textId="77777777" w:rsidR="00C76DB3" w:rsidRPr="00200974" w:rsidRDefault="00C76DB3" w:rsidP="00C76DB3">
      <w:pPr>
        <w:spacing w:line="240" w:lineRule="auto"/>
        <w:jc w:val="center"/>
        <w:rPr>
          <w:rFonts w:ascii="Calibri Light" w:hAnsi="Calibri Light" w:cs="Calibri Light"/>
          <w:b/>
          <w:sz w:val="24"/>
          <w:szCs w:val="24"/>
        </w:rPr>
      </w:pPr>
    </w:p>
    <w:p w14:paraId="34006DBC" w14:textId="77777777" w:rsidR="00C76DB3" w:rsidRPr="00200974" w:rsidRDefault="00C76DB3" w:rsidP="00C76DB3">
      <w:pPr>
        <w:spacing w:line="240" w:lineRule="auto"/>
        <w:jc w:val="center"/>
        <w:rPr>
          <w:rFonts w:ascii="Calibri Light" w:hAnsi="Calibri Light" w:cs="Calibri Light"/>
          <w:b/>
          <w:sz w:val="24"/>
          <w:szCs w:val="24"/>
        </w:rPr>
      </w:pPr>
    </w:p>
    <w:p w14:paraId="0F7E97DF" w14:textId="77777777" w:rsidR="00C76DB3" w:rsidRPr="00200974" w:rsidRDefault="00C76DB3" w:rsidP="00C76DB3">
      <w:pPr>
        <w:spacing w:line="240" w:lineRule="auto"/>
        <w:jc w:val="center"/>
        <w:rPr>
          <w:rFonts w:ascii="Calibri Light" w:hAnsi="Calibri Light" w:cs="Calibri Light"/>
          <w:b/>
          <w:sz w:val="24"/>
          <w:szCs w:val="24"/>
        </w:rPr>
      </w:pPr>
      <w:r w:rsidRPr="00200974">
        <w:rPr>
          <w:rFonts w:ascii="Calibri Light" w:hAnsi="Calibri Light" w:cs="Calibri Light"/>
          <w:b/>
          <w:sz w:val="24"/>
          <w:szCs w:val="24"/>
        </w:rPr>
        <w:t>PEDRO FELIPE GÓMEZ BONILLA</w:t>
      </w:r>
    </w:p>
    <w:p w14:paraId="0694FFEF" w14:textId="77777777" w:rsidR="00C76DB3" w:rsidRPr="00200974" w:rsidRDefault="00C76DB3" w:rsidP="00C76DB3">
      <w:pPr>
        <w:spacing w:line="240" w:lineRule="auto"/>
        <w:jc w:val="center"/>
        <w:rPr>
          <w:rFonts w:ascii="Calibri Light" w:hAnsi="Calibri Light" w:cs="Calibri Light"/>
          <w:b/>
          <w:sz w:val="24"/>
          <w:szCs w:val="24"/>
        </w:rPr>
      </w:pPr>
    </w:p>
    <w:p w14:paraId="1D2B36F6" w14:textId="77777777" w:rsidR="00C76DB3" w:rsidRPr="00200974" w:rsidRDefault="00C76DB3" w:rsidP="00C76DB3">
      <w:pPr>
        <w:spacing w:line="240" w:lineRule="auto"/>
        <w:jc w:val="center"/>
        <w:rPr>
          <w:rFonts w:ascii="Calibri Light" w:hAnsi="Calibri Light" w:cs="Calibri Light"/>
          <w:b/>
          <w:sz w:val="24"/>
          <w:szCs w:val="24"/>
        </w:rPr>
      </w:pPr>
    </w:p>
    <w:p w14:paraId="1DE84B9E" w14:textId="77777777" w:rsidR="00C76DB3" w:rsidRPr="00200974" w:rsidRDefault="00C76DB3" w:rsidP="00C76DB3">
      <w:pPr>
        <w:spacing w:line="240" w:lineRule="auto"/>
        <w:jc w:val="center"/>
        <w:rPr>
          <w:rFonts w:ascii="Calibri Light" w:hAnsi="Calibri Light" w:cs="Calibri Light"/>
          <w:b/>
          <w:sz w:val="24"/>
          <w:szCs w:val="24"/>
        </w:rPr>
      </w:pPr>
    </w:p>
    <w:p w14:paraId="73A9B47A" w14:textId="77777777" w:rsidR="00C76DB3" w:rsidRPr="00200974" w:rsidRDefault="00C76DB3" w:rsidP="00C76DB3">
      <w:pPr>
        <w:spacing w:line="240" w:lineRule="auto"/>
        <w:jc w:val="center"/>
        <w:rPr>
          <w:rFonts w:ascii="Calibri Light" w:hAnsi="Calibri Light" w:cs="Calibri Light"/>
          <w:b/>
          <w:sz w:val="24"/>
          <w:szCs w:val="24"/>
        </w:rPr>
      </w:pPr>
    </w:p>
    <w:p w14:paraId="507DA27B" w14:textId="77777777" w:rsidR="00C76DB3" w:rsidRPr="00200974" w:rsidRDefault="00C76DB3" w:rsidP="00C76DB3">
      <w:pPr>
        <w:spacing w:line="240" w:lineRule="auto"/>
        <w:jc w:val="center"/>
        <w:rPr>
          <w:rFonts w:ascii="Calibri Light" w:hAnsi="Calibri Light" w:cs="Calibri Light"/>
          <w:b/>
          <w:sz w:val="24"/>
          <w:szCs w:val="24"/>
        </w:rPr>
      </w:pPr>
    </w:p>
    <w:p w14:paraId="7ECF33C1" w14:textId="77777777" w:rsidR="00C76DB3" w:rsidRPr="00200974" w:rsidRDefault="00C76DB3" w:rsidP="00C76DB3">
      <w:pPr>
        <w:spacing w:line="240" w:lineRule="auto"/>
        <w:jc w:val="center"/>
        <w:rPr>
          <w:rFonts w:ascii="Calibri Light" w:hAnsi="Calibri Light" w:cs="Calibri Light"/>
          <w:b/>
          <w:sz w:val="24"/>
          <w:szCs w:val="24"/>
        </w:rPr>
      </w:pPr>
    </w:p>
    <w:p w14:paraId="6E01629B" w14:textId="77777777" w:rsidR="00C76DB3" w:rsidRPr="00200974" w:rsidRDefault="00C76DB3" w:rsidP="00C76DB3">
      <w:pPr>
        <w:spacing w:line="240" w:lineRule="auto"/>
        <w:jc w:val="center"/>
        <w:rPr>
          <w:rFonts w:ascii="Calibri Light" w:hAnsi="Calibri Light" w:cs="Calibri Light"/>
          <w:b/>
          <w:sz w:val="24"/>
          <w:szCs w:val="24"/>
        </w:rPr>
      </w:pPr>
      <w:r w:rsidRPr="00200974">
        <w:rPr>
          <w:rFonts w:ascii="Calibri Light" w:hAnsi="Calibri Light" w:cs="Calibri Light"/>
          <w:b/>
          <w:sz w:val="24"/>
          <w:szCs w:val="24"/>
        </w:rPr>
        <w:t>CAMPUSLANDS</w:t>
      </w:r>
      <w:r w:rsidRPr="00200974">
        <w:rPr>
          <w:rFonts w:ascii="Calibri Light" w:hAnsi="Calibri Light" w:cs="Calibri Light"/>
          <w:b/>
          <w:sz w:val="24"/>
          <w:szCs w:val="24"/>
        </w:rPr>
        <w:br/>
        <w:t>INTRODUCCIÓN BASE DE DATOS</w:t>
      </w:r>
    </w:p>
    <w:p w14:paraId="4630B8F0" w14:textId="77777777" w:rsidR="00C76DB3" w:rsidRPr="00200974" w:rsidRDefault="00C76DB3" w:rsidP="00C76DB3">
      <w:pPr>
        <w:spacing w:line="240" w:lineRule="auto"/>
        <w:jc w:val="center"/>
        <w:rPr>
          <w:rFonts w:ascii="Calibri Light" w:hAnsi="Calibri Light" w:cs="Calibri Light"/>
          <w:b/>
          <w:sz w:val="24"/>
          <w:szCs w:val="24"/>
        </w:rPr>
      </w:pPr>
      <w:r w:rsidRPr="00200974">
        <w:rPr>
          <w:rFonts w:ascii="Calibri Light" w:hAnsi="Calibri Light" w:cs="Calibri Light"/>
          <w:b/>
          <w:sz w:val="24"/>
          <w:szCs w:val="24"/>
        </w:rPr>
        <w:t>TIBÚ</w:t>
      </w:r>
    </w:p>
    <w:p w14:paraId="5633A6ED" w14:textId="77777777" w:rsidR="00C76DB3" w:rsidRPr="00200974" w:rsidRDefault="00C76DB3" w:rsidP="00C76DB3">
      <w:pPr>
        <w:spacing w:line="240" w:lineRule="auto"/>
        <w:jc w:val="center"/>
        <w:rPr>
          <w:rFonts w:ascii="Calibri Light" w:hAnsi="Calibri Light" w:cs="Calibri Light"/>
          <w:b/>
          <w:sz w:val="24"/>
          <w:szCs w:val="24"/>
        </w:rPr>
      </w:pPr>
      <w:r w:rsidRPr="00200974">
        <w:rPr>
          <w:rFonts w:ascii="Calibri Light" w:hAnsi="Calibri Light" w:cs="Calibri Light"/>
          <w:b/>
          <w:sz w:val="24"/>
          <w:szCs w:val="24"/>
        </w:rPr>
        <w:t>2024</w:t>
      </w:r>
      <w:bookmarkEnd w:id="0"/>
    </w:p>
    <w:sdt>
      <w:sdtPr>
        <w:rPr>
          <w:lang w:val="es-ES"/>
        </w:rPr>
        <w:id w:val="-80091477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D34E86" w14:textId="31997B76" w:rsidR="00200974" w:rsidRDefault="00200974">
          <w:pPr>
            <w:pStyle w:val="TtuloTDC"/>
          </w:pPr>
          <w:r>
            <w:rPr>
              <w:lang w:val="es-ES"/>
            </w:rPr>
            <w:t>Contenido</w:t>
          </w:r>
        </w:p>
        <w:p w14:paraId="0AD84FCA" w14:textId="7398FC89" w:rsidR="00A26BD5" w:rsidRDefault="00200974">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82508939" w:history="1">
            <w:r w:rsidR="00A26BD5" w:rsidRPr="00023905">
              <w:rPr>
                <w:rStyle w:val="Hipervnculo"/>
                <w:b/>
                <w:bCs/>
                <w:noProof/>
              </w:rPr>
              <w:t>INTRODUCCIÓN</w:t>
            </w:r>
            <w:r w:rsidR="00A26BD5">
              <w:rPr>
                <w:noProof/>
                <w:webHidden/>
              </w:rPr>
              <w:tab/>
            </w:r>
            <w:r w:rsidR="00A26BD5">
              <w:rPr>
                <w:noProof/>
                <w:webHidden/>
              </w:rPr>
              <w:fldChar w:fldCharType="begin"/>
            </w:r>
            <w:r w:rsidR="00A26BD5">
              <w:rPr>
                <w:noProof/>
                <w:webHidden/>
              </w:rPr>
              <w:instrText xml:space="preserve"> PAGEREF _Toc182508939 \h </w:instrText>
            </w:r>
            <w:r w:rsidR="00A26BD5">
              <w:rPr>
                <w:noProof/>
                <w:webHidden/>
              </w:rPr>
            </w:r>
            <w:r w:rsidR="00A26BD5">
              <w:rPr>
                <w:noProof/>
                <w:webHidden/>
              </w:rPr>
              <w:fldChar w:fldCharType="separate"/>
            </w:r>
            <w:r w:rsidR="00A26BD5">
              <w:rPr>
                <w:noProof/>
                <w:webHidden/>
              </w:rPr>
              <w:t>3</w:t>
            </w:r>
            <w:r w:rsidR="00A26BD5">
              <w:rPr>
                <w:noProof/>
                <w:webHidden/>
              </w:rPr>
              <w:fldChar w:fldCharType="end"/>
            </w:r>
          </w:hyperlink>
        </w:p>
        <w:p w14:paraId="2779B4DA" w14:textId="192BF9FC" w:rsidR="00A26BD5" w:rsidRDefault="00A26BD5">
          <w:pPr>
            <w:pStyle w:val="TDC1"/>
            <w:tabs>
              <w:tab w:val="right" w:leader="dot" w:pos="8828"/>
            </w:tabs>
            <w:rPr>
              <w:rFonts w:eastAsiaTheme="minorEastAsia"/>
              <w:noProof/>
              <w:lang w:eastAsia="es-CO"/>
            </w:rPr>
          </w:pPr>
          <w:hyperlink w:anchor="_Toc182508940" w:history="1">
            <w:r w:rsidRPr="00023905">
              <w:rPr>
                <w:rStyle w:val="Hipervnculo"/>
                <w:b/>
                <w:bCs/>
                <w:noProof/>
              </w:rPr>
              <w:t>Caso de Estudio</w:t>
            </w:r>
            <w:r>
              <w:rPr>
                <w:noProof/>
                <w:webHidden/>
              </w:rPr>
              <w:tab/>
            </w:r>
            <w:r>
              <w:rPr>
                <w:noProof/>
                <w:webHidden/>
              </w:rPr>
              <w:fldChar w:fldCharType="begin"/>
            </w:r>
            <w:r>
              <w:rPr>
                <w:noProof/>
                <w:webHidden/>
              </w:rPr>
              <w:instrText xml:space="preserve"> PAGEREF _Toc182508940 \h </w:instrText>
            </w:r>
            <w:r>
              <w:rPr>
                <w:noProof/>
                <w:webHidden/>
              </w:rPr>
            </w:r>
            <w:r>
              <w:rPr>
                <w:noProof/>
                <w:webHidden/>
              </w:rPr>
              <w:fldChar w:fldCharType="separate"/>
            </w:r>
            <w:r>
              <w:rPr>
                <w:noProof/>
                <w:webHidden/>
              </w:rPr>
              <w:t>4</w:t>
            </w:r>
            <w:r>
              <w:rPr>
                <w:noProof/>
                <w:webHidden/>
              </w:rPr>
              <w:fldChar w:fldCharType="end"/>
            </w:r>
          </w:hyperlink>
        </w:p>
        <w:p w14:paraId="031BD914" w14:textId="7E210041" w:rsidR="00A26BD5" w:rsidRDefault="00A26BD5">
          <w:pPr>
            <w:pStyle w:val="TDC1"/>
            <w:tabs>
              <w:tab w:val="right" w:leader="dot" w:pos="8828"/>
            </w:tabs>
            <w:rPr>
              <w:rFonts w:eastAsiaTheme="minorEastAsia"/>
              <w:noProof/>
              <w:lang w:eastAsia="es-CO"/>
            </w:rPr>
          </w:pPr>
          <w:hyperlink w:anchor="_Toc182508941" w:history="1">
            <w:r w:rsidRPr="00023905">
              <w:rPr>
                <w:rStyle w:val="Hipervnculo"/>
                <w:noProof/>
              </w:rPr>
              <w:t>Instalación General</w:t>
            </w:r>
            <w:r>
              <w:rPr>
                <w:noProof/>
                <w:webHidden/>
              </w:rPr>
              <w:tab/>
            </w:r>
            <w:r>
              <w:rPr>
                <w:noProof/>
                <w:webHidden/>
              </w:rPr>
              <w:fldChar w:fldCharType="begin"/>
            </w:r>
            <w:r>
              <w:rPr>
                <w:noProof/>
                <w:webHidden/>
              </w:rPr>
              <w:instrText xml:space="preserve"> PAGEREF _Toc182508941 \h </w:instrText>
            </w:r>
            <w:r>
              <w:rPr>
                <w:noProof/>
                <w:webHidden/>
              </w:rPr>
            </w:r>
            <w:r>
              <w:rPr>
                <w:noProof/>
                <w:webHidden/>
              </w:rPr>
              <w:fldChar w:fldCharType="separate"/>
            </w:r>
            <w:r>
              <w:rPr>
                <w:noProof/>
                <w:webHidden/>
              </w:rPr>
              <w:t>5</w:t>
            </w:r>
            <w:r>
              <w:rPr>
                <w:noProof/>
                <w:webHidden/>
              </w:rPr>
              <w:fldChar w:fldCharType="end"/>
            </w:r>
          </w:hyperlink>
        </w:p>
        <w:p w14:paraId="5E638B7C" w14:textId="4526658D" w:rsidR="00A26BD5" w:rsidRDefault="00A26BD5">
          <w:pPr>
            <w:pStyle w:val="TDC1"/>
            <w:tabs>
              <w:tab w:val="right" w:leader="dot" w:pos="8828"/>
            </w:tabs>
            <w:rPr>
              <w:rFonts w:eastAsiaTheme="minorEastAsia"/>
              <w:noProof/>
              <w:lang w:eastAsia="es-CO"/>
            </w:rPr>
          </w:pPr>
          <w:hyperlink w:anchor="_Toc182508942" w:history="1">
            <w:r w:rsidRPr="00023905">
              <w:rPr>
                <w:rStyle w:val="Hipervnculo"/>
                <w:b/>
                <w:bCs/>
                <w:noProof/>
              </w:rPr>
              <w:t>Planificación</w:t>
            </w:r>
            <w:r>
              <w:rPr>
                <w:noProof/>
                <w:webHidden/>
              </w:rPr>
              <w:tab/>
            </w:r>
            <w:r>
              <w:rPr>
                <w:noProof/>
                <w:webHidden/>
              </w:rPr>
              <w:fldChar w:fldCharType="begin"/>
            </w:r>
            <w:r>
              <w:rPr>
                <w:noProof/>
                <w:webHidden/>
              </w:rPr>
              <w:instrText xml:space="preserve"> PAGEREF _Toc182508942 \h </w:instrText>
            </w:r>
            <w:r>
              <w:rPr>
                <w:noProof/>
                <w:webHidden/>
              </w:rPr>
            </w:r>
            <w:r>
              <w:rPr>
                <w:noProof/>
                <w:webHidden/>
              </w:rPr>
              <w:fldChar w:fldCharType="separate"/>
            </w:r>
            <w:r>
              <w:rPr>
                <w:noProof/>
                <w:webHidden/>
              </w:rPr>
              <w:t>5</w:t>
            </w:r>
            <w:r>
              <w:rPr>
                <w:noProof/>
                <w:webHidden/>
              </w:rPr>
              <w:fldChar w:fldCharType="end"/>
            </w:r>
          </w:hyperlink>
        </w:p>
        <w:p w14:paraId="2BEB0F3C" w14:textId="6234F2EE" w:rsidR="00A26BD5" w:rsidRDefault="00A26BD5">
          <w:pPr>
            <w:pStyle w:val="TDC2"/>
            <w:tabs>
              <w:tab w:val="right" w:leader="dot" w:pos="8828"/>
            </w:tabs>
            <w:rPr>
              <w:rFonts w:eastAsiaTheme="minorEastAsia"/>
              <w:noProof/>
              <w:lang w:eastAsia="es-CO"/>
            </w:rPr>
          </w:pPr>
          <w:hyperlink w:anchor="_Toc182508943" w:history="1">
            <w:r w:rsidRPr="00023905">
              <w:rPr>
                <w:rStyle w:val="Hipervnculo"/>
                <w:noProof/>
              </w:rPr>
              <w:t>Gráfica</w:t>
            </w:r>
            <w:r>
              <w:rPr>
                <w:noProof/>
                <w:webHidden/>
              </w:rPr>
              <w:tab/>
            </w:r>
            <w:r>
              <w:rPr>
                <w:noProof/>
                <w:webHidden/>
              </w:rPr>
              <w:fldChar w:fldCharType="begin"/>
            </w:r>
            <w:r>
              <w:rPr>
                <w:noProof/>
                <w:webHidden/>
              </w:rPr>
              <w:instrText xml:space="preserve"> PAGEREF _Toc182508943 \h </w:instrText>
            </w:r>
            <w:r>
              <w:rPr>
                <w:noProof/>
                <w:webHidden/>
              </w:rPr>
            </w:r>
            <w:r>
              <w:rPr>
                <w:noProof/>
                <w:webHidden/>
              </w:rPr>
              <w:fldChar w:fldCharType="separate"/>
            </w:r>
            <w:r>
              <w:rPr>
                <w:noProof/>
                <w:webHidden/>
              </w:rPr>
              <w:t>6</w:t>
            </w:r>
            <w:r>
              <w:rPr>
                <w:noProof/>
                <w:webHidden/>
              </w:rPr>
              <w:fldChar w:fldCharType="end"/>
            </w:r>
          </w:hyperlink>
        </w:p>
        <w:p w14:paraId="73B42C96" w14:textId="4B73B545" w:rsidR="00A26BD5" w:rsidRDefault="00A26BD5">
          <w:pPr>
            <w:pStyle w:val="TDC1"/>
            <w:tabs>
              <w:tab w:val="right" w:leader="dot" w:pos="8828"/>
            </w:tabs>
            <w:rPr>
              <w:rFonts w:eastAsiaTheme="minorEastAsia"/>
              <w:noProof/>
              <w:lang w:eastAsia="es-CO"/>
            </w:rPr>
          </w:pPr>
          <w:hyperlink w:anchor="_Toc182508944" w:history="1">
            <w:r w:rsidRPr="00023905">
              <w:rPr>
                <w:rStyle w:val="Hipervnculo"/>
                <w:b/>
                <w:bCs/>
                <w:noProof/>
              </w:rPr>
              <w:t>Construcción del modelo Lógico</w:t>
            </w:r>
            <w:r>
              <w:rPr>
                <w:noProof/>
                <w:webHidden/>
              </w:rPr>
              <w:tab/>
            </w:r>
            <w:r>
              <w:rPr>
                <w:noProof/>
                <w:webHidden/>
              </w:rPr>
              <w:fldChar w:fldCharType="begin"/>
            </w:r>
            <w:r>
              <w:rPr>
                <w:noProof/>
                <w:webHidden/>
              </w:rPr>
              <w:instrText xml:space="preserve"> PAGEREF _Toc182508944 \h </w:instrText>
            </w:r>
            <w:r>
              <w:rPr>
                <w:noProof/>
                <w:webHidden/>
              </w:rPr>
            </w:r>
            <w:r>
              <w:rPr>
                <w:noProof/>
                <w:webHidden/>
              </w:rPr>
              <w:fldChar w:fldCharType="separate"/>
            </w:r>
            <w:r>
              <w:rPr>
                <w:noProof/>
                <w:webHidden/>
              </w:rPr>
              <w:t>6</w:t>
            </w:r>
            <w:r>
              <w:rPr>
                <w:noProof/>
                <w:webHidden/>
              </w:rPr>
              <w:fldChar w:fldCharType="end"/>
            </w:r>
          </w:hyperlink>
        </w:p>
        <w:p w14:paraId="621F74BF" w14:textId="39BCB3EE" w:rsidR="00A26BD5" w:rsidRDefault="00A26BD5">
          <w:pPr>
            <w:pStyle w:val="TDC2"/>
            <w:tabs>
              <w:tab w:val="right" w:leader="dot" w:pos="8828"/>
            </w:tabs>
            <w:rPr>
              <w:rFonts w:eastAsiaTheme="minorEastAsia"/>
              <w:noProof/>
              <w:lang w:eastAsia="es-CO"/>
            </w:rPr>
          </w:pPr>
          <w:hyperlink w:anchor="_Toc182508945" w:history="1">
            <w:r w:rsidRPr="00023905">
              <w:rPr>
                <w:rStyle w:val="Hipervnculo"/>
                <w:b/>
                <w:bCs/>
                <w:noProof/>
              </w:rPr>
              <w:t>Relaciones y Cardinalidad</w:t>
            </w:r>
            <w:r>
              <w:rPr>
                <w:noProof/>
                <w:webHidden/>
              </w:rPr>
              <w:tab/>
            </w:r>
            <w:r>
              <w:rPr>
                <w:noProof/>
                <w:webHidden/>
              </w:rPr>
              <w:fldChar w:fldCharType="begin"/>
            </w:r>
            <w:r>
              <w:rPr>
                <w:noProof/>
                <w:webHidden/>
              </w:rPr>
              <w:instrText xml:space="preserve"> PAGEREF _Toc182508945 \h </w:instrText>
            </w:r>
            <w:r>
              <w:rPr>
                <w:noProof/>
                <w:webHidden/>
              </w:rPr>
            </w:r>
            <w:r>
              <w:rPr>
                <w:noProof/>
                <w:webHidden/>
              </w:rPr>
              <w:fldChar w:fldCharType="separate"/>
            </w:r>
            <w:r>
              <w:rPr>
                <w:noProof/>
                <w:webHidden/>
              </w:rPr>
              <w:t>7</w:t>
            </w:r>
            <w:r>
              <w:rPr>
                <w:noProof/>
                <w:webHidden/>
              </w:rPr>
              <w:fldChar w:fldCharType="end"/>
            </w:r>
          </w:hyperlink>
        </w:p>
        <w:p w14:paraId="6BCE9FC5" w14:textId="75910BB0" w:rsidR="00A26BD5" w:rsidRDefault="00A26BD5">
          <w:pPr>
            <w:pStyle w:val="TDC2"/>
            <w:tabs>
              <w:tab w:val="right" w:leader="dot" w:pos="8828"/>
            </w:tabs>
            <w:rPr>
              <w:rFonts w:eastAsiaTheme="minorEastAsia"/>
              <w:noProof/>
              <w:lang w:eastAsia="es-CO"/>
            </w:rPr>
          </w:pPr>
          <w:hyperlink w:anchor="_Toc182508946" w:history="1">
            <w:r w:rsidRPr="00023905">
              <w:rPr>
                <w:rStyle w:val="Hipervnculo"/>
                <w:noProof/>
              </w:rPr>
              <w:t>Grafica</w:t>
            </w:r>
            <w:r>
              <w:rPr>
                <w:noProof/>
                <w:webHidden/>
              </w:rPr>
              <w:tab/>
            </w:r>
            <w:r>
              <w:rPr>
                <w:noProof/>
                <w:webHidden/>
              </w:rPr>
              <w:fldChar w:fldCharType="begin"/>
            </w:r>
            <w:r>
              <w:rPr>
                <w:noProof/>
                <w:webHidden/>
              </w:rPr>
              <w:instrText xml:space="preserve"> PAGEREF _Toc182508946 \h </w:instrText>
            </w:r>
            <w:r>
              <w:rPr>
                <w:noProof/>
                <w:webHidden/>
              </w:rPr>
            </w:r>
            <w:r>
              <w:rPr>
                <w:noProof/>
                <w:webHidden/>
              </w:rPr>
              <w:fldChar w:fldCharType="separate"/>
            </w:r>
            <w:r>
              <w:rPr>
                <w:noProof/>
                <w:webHidden/>
              </w:rPr>
              <w:t>8</w:t>
            </w:r>
            <w:r>
              <w:rPr>
                <w:noProof/>
                <w:webHidden/>
              </w:rPr>
              <w:fldChar w:fldCharType="end"/>
            </w:r>
          </w:hyperlink>
        </w:p>
        <w:p w14:paraId="70D44758" w14:textId="2A7EDD6E" w:rsidR="00A26BD5" w:rsidRDefault="00A26BD5">
          <w:pPr>
            <w:pStyle w:val="TDC1"/>
            <w:tabs>
              <w:tab w:val="right" w:leader="dot" w:pos="8828"/>
            </w:tabs>
            <w:rPr>
              <w:rFonts w:eastAsiaTheme="minorEastAsia"/>
              <w:noProof/>
              <w:lang w:eastAsia="es-CO"/>
            </w:rPr>
          </w:pPr>
          <w:hyperlink w:anchor="_Toc182508947" w:history="1">
            <w:r w:rsidRPr="00023905">
              <w:rPr>
                <w:rStyle w:val="Hipervnculo"/>
                <w:b/>
                <w:bCs/>
                <w:noProof/>
              </w:rPr>
              <w:t>Normalización del modelo Lógico</w:t>
            </w:r>
            <w:r>
              <w:rPr>
                <w:noProof/>
                <w:webHidden/>
              </w:rPr>
              <w:tab/>
            </w:r>
            <w:r>
              <w:rPr>
                <w:noProof/>
                <w:webHidden/>
              </w:rPr>
              <w:fldChar w:fldCharType="begin"/>
            </w:r>
            <w:r>
              <w:rPr>
                <w:noProof/>
                <w:webHidden/>
              </w:rPr>
              <w:instrText xml:space="preserve"> PAGEREF _Toc182508947 \h </w:instrText>
            </w:r>
            <w:r>
              <w:rPr>
                <w:noProof/>
                <w:webHidden/>
              </w:rPr>
            </w:r>
            <w:r>
              <w:rPr>
                <w:noProof/>
                <w:webHidden/>
              </w:rPr>
              <w:fldChar w:fldCharType="separate"/>
            </w:r>
            <w:r>
              <w:rPr>
                <w:noProof/>
                <w:webHidden/>
              </w:rPr>
              <w:t>8</w:t>
            </w:r>
            <w:r>
              <w:rPr>
                <w:noProof/>
                <w:webHidden/>
              </w:rPr>
              <w:fldChar w:fldCharType="end"/>
            </w:r>
          </w:hyperlink>
        </w:p>
        <w:p w14:paraId="1AC1E1B3" w14:textId="073289C1" w:rsidR="00A26BD5" w:rsidRDefault="00A26BD5">
          <w:pPr>
            <w:pStyle w:val="TDC2"/>
            <w:tabs>
              <w:tab w:val="right" w:leader="dot" w:pos="8828"/>
            </w:tabs>
            <w:rPr>
              <w:rFonts w:eastAsiaTheme="minorEastAsia"/>
              <w:noProof/>
              <w:lang w:eastAsia="es-CO"/>
            </w:rPr>
          </w:pPr>
          <w:hyperlink w:anchor="_Toc182508948" w:history="1">
            <w:r w:rsidRPr="00023905">
              <w:rPr>
                <w:rStyle w:val="Hipervnculo"/>
                <w:b/>
                <w:bCs/>
                <w:noProof/>
              </w:rPr>
              <w:t>Primera forma Normal(1FN)</w:t>
            </w:r>
            <w:r>
              <w:rPr>
                <w:noProof/>
                <w:webHidden/>
              </w:rPr>
              <w:tab/>
            </w:r>
            <w:r>
              <w:rPr>
                <w:noProof/>
                <w:webHidden/>
              </w:rPr>
              <w:fldChar w:fldCharType="begin"/>
            </w:r>
            <w:r>
              <w:rPr>
                <w:noProof/>
                <w:webHidden/>
              </w:rPr>
              <w:instrText xml:space="preserve"> PAGEREF _Toc182508948 \h </w:instrText>
            </w:r>
            <w:r>
              <w:rPr>
                <w:noProof/>
                <w:webHidden/>
              </w:rPr>
            </w:r>
            <w:r>
              <w:rPr>
                <w:noProof/>
                <w:webHidden/>
              </w:rPr>
              <w:fldChar w:fldCharType="separate"/>
            </w:r>
            <w:r>
              <w:rPr>
                <w:noProof/>
                <w:webHidden/>
              </w:rPr>
              <w:t>9</w:t>
            </w:r>
            <w:r>
              <w:rPr>
                <w:noProof/>
                <w:webHidden/>
              </w:rPr>
              <w:fldChar w:fldCharType="end"/>
            </w:r>
          </w:hyperlink>
        </w:p>
        <w:p w14:paraId="1AFC44B4" w14:textId="561BC1CA" w:rsidR="00A26BD5" w:rsidRDefault="00A26BD5">
          <w:pPr>
            <w:pStyle w:val="TDC2"/>
            <w:tabs>
              <w:tab w:val="right" w:leader="dot" w:pos="8828"/>
            </w:tabs>
            <w:rPr>
              <w:rFonts w:eastAsiaTheme="minorEastAsia"/>
              <w:noProof/>
              <w:lang w:eastAsia="es-CO"/>
            </w:rPr>
          </w:pPr>
          <w:hyperlink w:anchor="_Toc182508949" w:history="1">
            <w:r w:rsidRPr="00023905">
              <w:rPr>
                <w:rStyle w:val="Hipervnculo"/>
                <w:b/>
                <w:bCs/>
                <w:noProof/>
              </w:rPr>
              <w:t>Segunda forma Normal (2FN)</w:t>
            </w:r>
            <w:r>
              <w:rPr>
                <w:noProof/>
                <w:webHidden/>
              </w:rPr>
              <w:tab/>
            </w:r>
            <w:r>
              <w:rPr>
                <w:noProof/>
                <w:webHidden/>
              </w:rPr>
              <w:fldChar w:fldCharType="begin"/>
            </w:r>
            <w:r>
              <w:rPr>
                <w:noProof/>
                <w:webHidden/>
              </w:rPr>
              <w:instrText xml:space="preserve"> PAGEREF _Toc182508949 \h </w:instrText>
            </w:r>
            <w:r>
              <w:rPr>
                <w:noProof/>
                <w:webHidden/>
              </w:rPr>
            </w:r>
            <w:r>
              <w:rPr>
                <w:noProof/>
                <w:webHidden/>
              </w:rPr>
              <w:fldChar w:fldCharType="separate"/>
            </w:r>
            <w:r>
              <w:rPr>
                <w:noProof/>
                <w:webHidden/>
              </w:rPr>
              <w:t>9</w:t>
            </w:r>
            <w:r>
              <w:rPr>
                <w:noProof/>
                <w:webHidden/>
              </w:rPr>
              <w:fldChar w:fldCharType="end"/>
            </w:r>
          </w:hyperlink>
        </w:p>
        <w:p w14:paraId="5AE47B77" w14:textId="041066E3" w:rsidR="00A26BD5" w:rsidRDefault="00A26BD5">
          <w:pPr>
            <w:pStyle w:val="TDC2"/>
            <w:tabs>
              <w:tab w:val="right" w:leader="dot" w:pos="8828"/>
            </w:tabs>
            <w:rPr>
              <w:rFonts w:eastAsiaTheme="minorEastAsia"/>
              <w:noProof/>
              <w:lang w:eastAsia="es-CO"/>
            </w:rPr>
          </w:pPr>
          <w:hyperlink w:anchor="_Toc182508950" w:history="1">
            <w:r w:rsidRPr="00023905">
              <w:rPr>
                <w:rStyle w:val="Hipervnculo"/>
                <w:b/>
                <w:bCs/>
                <w:noProof/>
              </w:rPr>
              <w:t>Tercera forma Normal (3FN)</w:t>
            </w:r>
            <w:r>
              <w:rPr>
                <w:noProof/>
                <w:webHidden/>
              </w:rPr>
              <w:tab/>
            </w:r>
            <w:r>
              <w:rPr>
                <w:noProof/>
                <w:webHidden/>
              </w:rPr>
              <w:fldChar w:fldCharType="begin"/>
            </w:r>
            <w:r>
              <w:rPr>
                <w:noProof/>
                <w:webHidden/>
              </w:rPr>
              <w:instrText xml:space="preserve"> PAGEREF _Toc182508950 \h </w:instrText>
            </w:r>
            <w:r>
              <w:rPr>
                <w:noProof/>
                <w:webHidden/>
              </w:rPr>
            </w:r>
            <w:r>
              <w:rPr>
                <w:noProof/>
                <w:webHidden/>
              </w:rPr>
              <w:fldChar w:fldCharType="separate"/>
            </w:r>
            <w:r>
              <w:rPr>
                <w:noProof/>
                <w:webHidden/>
              </w:rPr>
              <w:t>10</w:t>
            </w:r>
            <w:r>
              <w:rPr>
                <w:noProof/>
                <w:webHidden/>
              </w:rPr>
              <w:fldChar w:fldCharType="end"/>
            </w:r>
          </w:hyperlink>
        </w:p>
        <w:p w14:paraId="0A61686A" w14:textId="1A0BBB4E" w:rsidR="00A26BD5" w:rsidRDefault="00A26BD5">
          <w:pPr>
            <w:pStyle w:val="TDC1"/>
            <w:tabs>
              <w:tab w:val="right" w:leader="dot" w:pos="8828"/>
            </w:tabs>
            <w:rPr>
              <w:rFonts w:eastAsiaTheme="minorEastAsia"/>
              <w:noProof/>
              <w:lang w:eastAsia="es-CO"/>
            </w:rPr>
          </w:pPr>
          <w:hyperlink w:anchor="_Toc182508951" w:history="1">
            <w:r w:rsidRPr="00023905">
              <w:rPr>
                <w:rStyle w:val="Hipervnculo"/>
                <w:b/>
                <w:bCs/>
                <w:noProof/>
              </w:rPr>
              <w:t>Construcción del modelo físico</w:t>
            </w:r>
            <w:r>
              <w:rPr>
                <w:noProof/>
                <w:webHidden/>
              </w:rPr>
              <w:tab/>
            </w:r>
            <w:r>
              <w:rPr>
                <w:noProof/>
                <w:webHidden/>
              </w:rPr>
              <w:fldChar w:fldCharType="begin"/>
            </w:r>
            <w:r>
              <w:rPr>
                <w:noProof/>
                <w:webHidden/>
              </w:rPr>
              <w:instrText xml:space="preserve"> PAGEREF _Toc182508951 \h </w:instrText>
            </w:r>
            <w:r>
              <w:rPr>
                <w:noProof/>
                <w:webHidden/>
              </w:rPr>
            </w:r>
            <w:r>
              <w:rPr>
                <w:noProof/>
                <w:webHidden/>
              </w:rPr>
              <w:fldChar w:fldCharType="separate"/>
            </w:r>
            <w:r>
              <w:rPr>
                <w:noProof/>
                <w:webHidden/>
              </w:rPr>
              <w:t>11</w:t>
            </w:r>
            <w:r>
              <w:rPr>
                <w:noProof/>
                <w:webHidden/>
              </w:rPr>
              <w:fldChar w:fldCharType="end"/>
            </w:r>
          </w:hyperlink>
        </w:p>
        <w:p w14:paraId="55EF585D" w14:textId="228656B3" w:rsidR="00A26BD5" w:rsidRDefault="00A26BD5">
          <w:pPr>
            <w:pStyle w:val="TDC2"/>
            <w:tabs>
              <w:tab w:val="right" w:leader="dot" w:pos="8828"/>
            </w:tabs>
            <w:rPr>
              <w:rFonts w:eastAsiaTheme="minorEastAsia"/>
              <w:noProof/>
              <w:lang w:eastAsia="es-CO"/>
            </w:rPr>
          </w:pPr>
          <w:hyperlink w:anchor="_Toc182508952" w:history="1">
            <w:r w:rsidRPr="00023905">
              <w:rPr>
                <w:rStyle w:val="Hipervnculo"/>
                <w:b/>
                <w:bCs/>
                <w:noProof/>
              </w:rPr>
              <w:t>Tablas</w:t>
            </w:r>
            <w:r>
              <w:rPr>
                <w:noProof/>
                <w:webHidden/>
              </w:rPr>
              <w:tab/>
            </w:r>
            <w:r>
              <w:rPr>
                <w:noProof/>
                <w:webHidden/>
              </w:rPr>
              <w:fldChar w:fldCharType="begin"/>
            </w:r>
            <w:r>
              <w:rPr>
                <w:noProof/>
                <w:webHidden/>
              </w:rPr>
              <w:instrText xml:space="preserve"> PAGEREF _Toc182508952 \h </w:instrText>
            </w:r>
            <w:r>
              <w:rPr>
                <w:noProof/>
                <w:webHidden/>
              </w:rPr>
            </w:r>
            <w:r>
              <w:rPr>
                <w:noProof/>
                <w:webHidden/>
              </w:rPr>
              <w:fldChar w:fldCharType="separate"/>
            </w:r>
            <w:r>
              <w:rPr>
                <w:noProof/>
                <w:webHidden/>
              </w:rPr>
              <w:t>11</w:t>
            </w:r>
            <w:r>
              <w:rPr>
                <w:noProof/>
                <w:webHidden/>
              </w:rPr>
              <w:fldChar w:fldCharType="end"/>
            </w:r>
          </w:hyperlink>
        </w:p>
        <w:p w14:paraId="5A1DC7EB" w14:textId="7F1FF088" w:rsidR="00A26BD5" w:rsidRDefault="00A26BD5">
          <w:pPr>
            <w:pStyle w:val="TDC1"/>
            <w:tabs>
              <w:tab w:val="right" w:leader="dot" w:pos="8828"/>
            </w:tabs>
            <w:rPr>
              <w:rFonts w:eastAsiaTheme="minorEastAsia"/>
              <w:noProof/>
              <w:lang w:eastAsia="es-CO"/>
            </w:rPr>
          </w:pPr>
          <w:hyperlink w:anchor="_Toc182508953" w:history="1">
            <w:r w:rsidRPr="00023905">
              <w:rPr>
                <w:rStyle w:val="Hipervnculo"/>
                <w:b/>
                <w:bCs/>
                <w:noProof/>
              </w:rPr>
              <w:t>Construcción del diagrama UML</w:t>
            </w:r>
            <w:r>
              <w:rPr>
                <w:noProof/>
                <w:webHidden/>
              </w:rPr>
              <w:tab/>
            </w:r>
            <w:r>
              <w:rPr>
                <w:noProof/>
                <w:webHidden/>
              </w:rPr>
              <w:fldChar w:fldCharType="begin"/>
            </w:r>
            <w:r>
              <w:rPr>
                <w:noProof/>
                <w:webHidden/>
              </w:rPr>
              <w:instrText xml:space="preserve"> PAGEREF _Toc182508953 \h </w:instrText>
            </w:r>
            <w:r>
              <w:rPr>
                <w:noProof/>
                <w:webHidden/>
              </w:rPr>
            </w:r>
            <w:r>
              <w:rPr>
                <w:noProof/>
                <w:webHidden/>
              </w:rPr>
              <w:fldChar w:fldCharType="separate"/>
            </w:r>
            <w:r>
              <w:rPr>
                <w:noProof/>
                <w:webHidden/>
              </w:rPr>
              <w:t>14</w:t>
            </w:r>
            <w:r>
              <w:rPr>
                <w:noProof/>
                <w:webHidden/>
              </w:rPr>
              <w:fldChar w:fldCharType="end"/>
            </w:r>
          </w:hyperlink>
        </w:p>
        <w:p w14:paraId="438B5DEF" w14:textId="4196661A" w:rsidR="00A26BD5" w:rsidRDefault="00A26BD5">
          <w:pPr>
            <w:pStyle w:val="TDC2"/>
            <w:tabs>
              <w:tab w:val="right" w:leader="dot" w:pos="8828"/>
            </w:tabs>
            <w:rPr>
              <w:rFonts w:eastAsiaTheme="minorEastAsia"/>
              <w:noProof/>
              <w:lang w:eastAsia="es-CO"/>
            </w:rPr>
          </w:pPr>
          <w:hyperlink w:anchor="_Toc182508954" w:history="1">
            <w:r w:rsidRPr="00023905">
              <w:rPr>
                <w:rStyle w:val="Hipervnculo"/>
                <w:b/>
                <w:bCs/>
                <w:noProof/>
              </w:rPr>
              <w:t>Grafica</w:t>
            </w:r>
            <w:r>
              <w:rPr>
                <w:noProof/>
                <w:webHidden/>
              </w:rPr>
              <w:tab/>
            </w:r>
            <w:r>
              <w:rPr>
                <w:noProof/>
                <w:webHidden/>
              </w:rPr>
              <w:fldChar w:fldCharType="begin"/>
            </w:r>
            <w:r>
              <w:rPr>
                <w:noProof/>
                <w:webHidden/>
              </w:rPr>
              <w:instrText xml:space="preserve"> PAGEREF _Toc182508954 \h </w:instrText>
            </w:r>
            <w:r>
              <w:rPr>
                <w:noProof/>
                <w:webHidden/>
              </w:rPr>
            </w:r>
            <w:r>
              <w:rPr>
                <w:noProof/>
                <w:webHidden/>
              </w:rPr>
              <w:fldChar w:fldCharType="separate"/>
            </w:r>
            <w:r>
              <w:rPr>
                <w:noProof/>
                <w:webHidden/>
              </w:rPr>
              <w:t>15</w:t>
            </w:r>
            <w:r>
              <w:rPr>
                <w:noProof/>
                <w:webHidden/>
              </w:rPr>
              <w:fldChar w:fldCharType="end"/>
            </w:r>
          </w:hyperlink>
        </w:p>
        <w:p w14:paraId="549F7250" w14:textId="5B9CDD19" w:rsidR="00A26BD5" w:rsidRDefault="00A26BD5">
          <w:pPr>
            <w:pStyle w:val="TDC1"/>
            <w:tabs>
              <w:tab w:val="right" w:leader="dot" w:pos="8828"/>
            </w:tabs>
            <w:rPr>
              <w:rFonts w:eastAsiaTheme="minorEastAsia"/>
              <w:noProof/>
              <w:lang w:eastAsia="es-CO"/>
            </w:rPr>
          </w:pPr>
          <w:hyperlink w:anchor="_Toc182508955" w:history="1">
            <w:r w:rsidRPr="00023905">
              <w:rPr>
                <w:rStyle w:val="Hipervnculo"/>
                <w:b/>
                <w:bCs/>
                <w:noProof/>
              </w:rPr>
              <w:t>Inserción de datos</w:t>
            </w:r>
            <w:r>
              <w:rPr>
                <w:noProof/>
                <w:webHidden/>
              </w:rPr>
              <w:tab/>
            </w:r>
            <w:r>
              <w:rPr>
                <w:noProof/>
                <w:webHidden/>
              </w:rPr>
              <w:fldChar w:fldCharType="begin"/>
            </w:r>
            <w:r>
              <w:rPr>
                <w:noProof/>
                <w:webHidden/>
              </w:rPr>
              <w:instrText xml:space="preserve"> PAGEREF _Toc182508955 \h </w:instrText>
            </w:r>
            <w:r>
              <w:rPr>
                <w:noProof/>
                <w:webHidden/>
              </w:rPr>
            </w:r>
            <w:r>
              <w:rPr>
                <w:noProof/>
                <w:webHidden/>
              </w:rPr>
              <w:fldChar w:fldCharType="separate"/>
            </w:r>
            <w:r>
              <w:rPr>
                <w:noProof/>
                <w:webHidden/>
              </w:rPr>
              <w:t>15</w:t>
            </w:r>
            <w:r>
              <w:rPr>
                <w:noProof/>
                <w:webHidden/>
              </w:rPr>
              <w:fldChar w:fldCharType="end"/>
            </w:r>
          </w:hyperlink>
        </w:p>
        <w:p w14:paraId="03F154C3" w14:textId="3FDC9078" w:rsidR="00A26BD5" w:rsidRDefault="00A26BD5">
          <w:pPr>
            <w:pStyle w:val="TDC2"/>
            <w:tabs>
              <w:tab w:val="right" w:leader="dot" w:pos="8828"/>
            </w:tabs>
            <w:rPr>
              <w:rFonts w:eastAsiaTheme="minorEastAsia"/>
              <w:noProof/>
              <w:lang w:eastAsia="es-CO"/>
            </w:rPr>
          </w:pPr>
          <w:hyperlink w:anchor="_Toc182508956" w:history="1">
            <w:r w:rsidRPr="00023905">
              <w:rPr>
                <w:rStyle w:val="Hipervnculo"/>
                <w:b/>
                <w:bCs/>
                <w:noProof/>
              </w:rPr>
              <w:t>Código para insertar datos en la tabla MYSQL</w:t>
            </w:r>
            <w:r>
              <w:rPr>
                <w:noProof/>
                <w:webHidden/>
              </w:rPr>
              <w:tab/>
            </w:r>
            <w:r>
              <w:rPr>
                <w:noProof/>
                <w:webHidden/>
              </w:rPr>
              <w:fldChar w:fldCharType="begin"/>
            </w:r>
            <w:r>
              <w:rPr>
                <w:noProof/>
                <w:webHidden/>
              </w:rPr>
              <w:instrText xml:space="preserve"> PAGEREF _Toc182508956 \h </w:instrText>
            </w:r>
            <w:r>
              <w:rPr>
                <w:noProof/>
                <w:webHidden/>
              </w:rPr>
            </w:r>
            <w:r>
              <w:rPr>
                <w:noProof/>
                <w:webHidden/>
              </w:rPr>
              <w:fldChar w:fldCharType="separate"/>
            </w:r>
            <w:r>
              <w:rPr>
                <w:noProof/>
                <w:webHidden/>
              </w:rPr>
              <w:t>16</w:t>
            </w:r>
            <w:r>
              <w:rPr>
                <w:noProof/>
                <w:webHidden/>
              </w:rPr>
              <w:fldChar w:fldCharType="end"/>
            </w:r>
          </w:hyperlink>
        </w:p>
        <w:p w14:paraId="5C4D6D51" w14:textId="341B3A14" w:rsidR="00A26BD5" w:rsidRDefault="00A26BD5">
          <w:pPr>
            <w:pStyle w:val="TDC2"/>
            <w:tabs>
              <w:tab w:val="right" w:leader="dot" w:pos="8828"/>
            </w:tabs>
            <w:rPr>
              <w:rFonts w:eastAsiaTheme="minorEastAsia"/>
              <w:noProof/>
              <w:lang w:eastAsia="es-CO"/>
            </w:rPr>
          </w:pPr>
          <w:hyperlink w:anchor="_Toc182508957" w:history="1">
            <w:r w:rsidRPr="00023905">
              <w:rPr>
                <w:rStyle w:val="Hipervnculo"/>
                <w:b/>
                <w:bCs/>
                <w:noProof/>
              </w:rPr>
              <w:t>Ejemplo</w:t>
            </w:r>
            <w:r>
              <w:rPr>
                <w:noProof/>
                <w:webHidden/>
              </w:rPr>
              <w:tab/>
            </w:r>
            <w:r>
              <w:rPr>
                <w:noProof/>
                <w:webHidden/>
              </w:rPr>
              <w:fldChar w:fldCharType="begin"/>
            </w:r>
            <w:r>
              <w:rPr>
                <w:noProof/>
                <w:webHidden/>
              </w:rPr>
              <w:instrText xml:space="preserve"> PAGEREF _Toc182508957 \h </w:instrText>
            </w:r>
            <w:r>
              <w:rPr>
                <w:noProof/>
                <w:webHidden/>
              </w:rPr>
            </w:r>
            <w:r>
              <w:rPr>
                <w:noProof/>
                <w:webHidden/>
              </w:rPr>
              <w:fldChar w:fldCharType="separate"/>
            </w:r>
            <w:r>
              <w:rPr>
                <w:noProof/>
                <w:webHidden/>
              </w:rPr>
              <w:t>16</w:t>
            </w:r>
            <w:r>
              <w:rPr>
                <w:noProof/>
                <w:webHidden/>
              </w:rPr>
              <w:fldChar w:fldCharType="end"/>
            </w:r>
          </w:hyperlink>
        </w:p>
        <w:p w14:paraId="2167AA46" w14:textId="612499A2" w:rsidR="00A26BD5" w:rsidRDefault="00A26BD5">
          <w:pPr>
            <w:pStyle w:val="TDC3"/>
            <w:tabs>
              <w:tab w:val="right" w:leader="dot" w:pos="8828"/>
            </w:tabs>
            <w:rPr>
              <w:rFonts w:eastAsiaTheme="minorEastAsia"/>
              <w:noProof/>
              <w:lang w:eastAsia="es-CO"/>
            </w:rPr>
          </w:pPr>
          <w:hyperlink w:anchor="_Toc182508958" w:history="1">
            <w:r w:rsidRPr="00023905">
              <w:rPr>
                <w:rStyle w:val="Hipervnculo"/>
                <w:b/>
                <w:bCs/>
                <w:noProof/>
              </w:rPr>
              <w:t>Inserción de datos en MYSQL:</w:t>
            </w:r>
            <w:r>
              <w:rPr>
                <w:noProof/>
                <w:webHidden/>
              </w:rPr>
              <w:tab/>
            </w:r>
            <w:r>
              <w:rPr>
                <w:noProof/>
                <w:webHidden/>
              </w:rPr>
              <w:fldChar w:fldCharType="begin"/>
            </w:r>
            <w:r>
              <w:rPr>
                <w:noProof/>
                <w:webHidden/>
              </w:rPr>
              <w:instrText xml:space="preserve"> PAGEREF _Toc182508958 \h </w:instrText>
            </w:r>
            <w:r>
              <w:rPr>
                <w:noProof/>
                <w:webHidden/>
              </w:rPr>
            </w:r>
            <w:r>
              <w:rPr>
                <w:noProof/>
                <w:webHidden/>
              </w:rPr>
              <w:fldChar w:fldCharType="separate"/>
            </w:r>
            <w:r>
              <w:rPr>
                <w:noProof/>
                <w:webHidden/>
              </w:rPr>
              <w:t>16</w:t>
            </w:r>
            <w:r>
              <w:rPr>
                <w:noProof/>
                <w:webHidden/>
              </w:rPr>
              <w:fldChar w:fldCharType="end"/>
            </w:r>
          </w:hyperlink>
        </w:p>
        <w:p w14:paraId="20FBFDD9" w14:textId="3F2A0E57" w:rsidR="00A26BD5" w:rsidRDefault="00A26BD5">
          <w:pPr>
            <w:pStyle w:val="TDC1"/>
            <w:tabs>
              <w:tab w:val="right" w:leader="dot" w:pos="8828"/>
            </w:tabs>
            <w:rPr>
              <w:rFonts w:eastAsiaTheme="minorEastAsia"/>
              <w:noProof/>
              <w:lang w:eastAsia="es-CO"/>
            </w:rPr>
          </w:pPr>
          <w:hyperlink w:anchor="_Toc182508959" w:history="1">
            <w:r w:rsidRPr="00023905">
              <w:rPr>
                <w:rStyle w:val="Hipervnculo"/>
                <w:b/>
                <w:bCs/>
                <w:noProof/>
              </w:rPr>
              <w:t>Consultas</w:t>
            </w:r>
            <w:r>
              <w:rPr>
                <w:noProof/>
                <w:webHidden/>
              </w:rPr>
              <w:tab/>
            </w:r>
            <w:r>
              <w:rPr>
                <w:noProof/>
                <w:webHidden/>
              </w:rPr>
              <w:fldChar w:fldCharType="begin"/>
            </w:r>
            <w:r>
              <w:rPr>
                <w:noProof/>
                <w:webHidden/>
              </w:rPr>
              <w:instrText xml:space="preserve"> PAGEREF _Toc182508959 \h </w:instrText>
            </w:r>
            <w:r>
              <w:rPr>
                <w:noProof/>
                <w:webHidden/>
              </w:rPr>
            </w:r>
            <w:r>
              <w:rPr>
                <w:noProof/>
                <w:webHidden/>
              </w:rPr>
              <w:fldChar w:fldCharType="separate"/>
            </w:r>
            <w:r>
              <w:rPr>
                <w:noProof/>
                <w:webHidden/>
              </w:rPr>
              <w:t>16</w:t>
            </w:r>
            <w:r>
              <w:rPr>
                <w:noProof/>
                <w:webHidden/>
              </w:rPr>
              <w:fldChar w:fldCharType="end"/>
            </w:r>
          </w:hyperlink>
        </w:p>
        <w:p w14:paraId="7E462D11" w14:textId="0D0384C2" w:rsidR="00A26BD5" w:rsidRDefault="00A26BD5">
          <w:pPr>
            <w:pStyle w:val="TDC1"/>
            <w:tabs>
              <w:tab w:val="right" w:leader="dot" w:pos="8828"/>
            </w:tabs>
            <w:rPr>
              <w:rFonts w:eastAsiaTheme="minorEastAsia"/>
              <w:noProof/>
              <w:lang w:eastAsia="es-CO"/>
            </w:rPr>
          </w:pPr>
          <w:hyperlink w:anchor="_Toc182508960" w:history="1">
            <w:r w:rsidRPr="00023905">
              <w:rPr>
                <w:rStyle w:val="Hipervnculo"/>
                <w:b/>
                <w:bCs/>
                <w:noProof/>
              </w:rPr>
              <w:t>Usar la base de datos con MySQL</w:t>
            </w:r>
            <w:r>
              <w:rPr>
                <w:noProof/>
                <w:webHidden/>
              </w:rPr>
              <w:tab/>
            </w:r>
            <w:r>
              <w:rPr>
                <w:noProof/>
                <w:webHidden/>
              </w:rPr>
              <w:fldChar w:fldCharType="begin"/>
            </w:r>
            <w:r>
              <w:rPr>
                <w:noProof/>
                <w:webHidden/>
              </w:rPr>
              <w:instrText xml:space="preserve"> PAGEREF _Toc182508960 \h </w:instrText>
            </w:r>
            <w:r>
              <w:rPr>
                <w:noProof/>
                <w:webHidden/>
              </w:rPr>
            </w:r>
            <w:r>
              <w:rPr>
                <w:noProof/>
                <w:webHidden/>
              </w:rPr>
              <w:fldChar w:fldCharType="separate"/>
            </w:r>
            <w:r>
              <w:rPr>
                <w:noProof/>
                <w:webHidden/>
              </w:rPr>
              <w:t>24</w:t>
            </w:r>
            <w:r>
              <w:rPr>
                <w:noProof/>
                <w:webHidden/>
              </w:rPr>
              <w:fldChar w:fldCharType="end"/>
            </w:r>
          </w:hyperlink>
        </w:p>
        <w:p w14:paraId="653BF111" w14:textId="5582FEA5" w:rsidR="00A26BD5" w:rsidRDefault="00A26BD5">
          <w:pPr>
            <w:pStyle w:val="TDC2"/>
            <w:tabs>
              <w:tab w:val="right" w:leader="dot" w:pos="8828"/>
            </w:tabs>
            <w:rPr>
              <w:rFonts w:eastAsiaTheme="minorEastAsia"/>
              <w:noProof/>
              <w:lang w:eastAsia="es-CO"/>
            </w:rPr>
          </w:pPr>
          <w:hyperlink w:anchor="_Toc182508961" w:history="1">
            <w:r w:rsidRPr="00023905">
              <w:rPr>
                <w:rStyle w:val="Hipervnculo"/>
                <w:b/>
                <w:bCs/>
                <w:noProof/>
              </w:rPr>
              <w:t>Creación de tablas</w:t>
            </w:r>
            <w:r>
              <w:rPr>
                <w:noProof/>
                <w:webHidden/>
              </w:rPr>
              <w:tab/>
            </w:r>
            <w:r>
              <w:rPr>
                <w:noProof/>
                <w:webHidden/>
              </w:rPr>
              <w:fldChar w:fldCharType="begin"/>
            </w:r>
            <w:r>
              <w:rPr>
                <w:noProof/>
                <w:webHidden/>
              </w:rPr>
              <w:instrText xml:space="preserve"> PAGEREF _Toc182508961 \h </w:instrText>
            </w:r>
            <w:r>
              <w:rPr>
                <w:noProof/>
                <w:webHidden/>
              </w:rPr>
            </w:r>
            <w:r>
              <w:rPr>
                <w:noProof/>
                <w:webHidden/>
              </w:rPr>
              <w:fldChar w:fldCharType="separate"/>
            </w:r>
            <w:r>
              <w:rPr>
                <w:noProof/>
                <w:webHidden/>
              </w:rPr>
              <w:t>24</w:t>
            </w:r>
            <w:r>
              <w:rPr>
                <w:noProof/>
                <w:webHidden/>
              </w:rPr>
              <w:fldChar w:fldCharType="end"/>
            </w:r>
          </w:hyperlink>
        </w:p>
        <w:p w14:paraId="479BF7CF" w14:textId="06B55E62" w:rsidR="00A26BD5" w:rsidRDefault="00A26BD5">
          <w:pPr>
            <w:pStyle w:val="TDC2"/>
            <w:tabs>
              <w:tab w:val="right" w:leader="dot" w:pos="8828"/>
            </w:tabs>
            <w:rPr>
              <w:rFonts w:eastAsiaTheme="minorEastAsia"/>
              <w:noProof/>
              <w:lang w:eastAsia="es-CO"/>
            </w:rPr>
          </w:pPr>
          <w:hyperlink w:anchor="_Toc182508962" w:history="1">
            <w:r w:rsidRPr="00023905">
              <w:rPr>
                <w:rStyle w:val="Hipervnculo"/>
                <w:b/>
                <w:bCs/>
                <w:noProof/>
              </w:rPr>
              <w:t>Inserción de datos</w:t>
            </w:r>
            <w:r>
              <w:rPr>
                <w:noProof/>
                <w:webHidden/>
              </w:rPr>
              <w:tab/>
            </w:r>
            <w:r>
              <w:rPr>
                <w:noProof/>
                <w:webHidden/>
              </w:rPr>
              <w:fldChar w:fldCharType="begin"/>
            </w:r>
            <w:r>
              <w:rPr>
                <w:noProof/>
                <w:webHidden/>
              </w:rPr>
              <w:instrText xml:space="preserve"> PAGEREF _Toc182508962 \h </w:instrText>
            </w:r>
            <w:r>
              <w:rPr>
                <w:noProof/>
                <w:webHidden/>
              </w:rPr>
            </w:r>
            <w:r>
              <w:rPr>
                <w:noProof/>
                <w:webHidden/>
              </w:rPr>
              <w:fldChar w:fldCharType="separate"/>
            </w:r>
            <w:r>
              <w:rPr>
                <w:noProof/>
                <w:webHidden/>
              </w:rPr>
              <w:t>28</w:t>
            </w:r>
            <w:r>
              <w:rPr>
                <w:noProof/>
                <w:webHidden/>
              </w:rPr>
              <w:fldChar w:fldCharType="end"/>
            </w:r>
          </w:hyperlink>
        </w:p>
        <w:p w14:paraId="457EA9D9" w14:textId="3EB528CC" w:rsidR="00A26BD5" w:rsidRDefault="00A26BD5">
          <w:pPr>
            <w:pStyle w:val="TDC3"/>
            <w:tabs>
              <w:tab w:val="right" w:leader="dot" w:pos="8828"/>
            </w:tabs>
            <w:rPr>
              <w:rFonts w:eastAsiaTheme="minorEastAsia"/>
              <w:noProof/>
              <w:lang w:eastAsia="es-CO"/>
            </w:rPr>
          </w:pPr>
          <w:hyperlink w:anchor="_Toc182508963" w:history="1">
            <w:r w:rsidRPr="00023905">
              <w:rPr>
                <w:rStyle w:val="Hipervnculo"/>
                <w:b/>
                <w:bCs/>
                <w:noProof/>
              </w:rPr>
              <w:t>sucursal</w:t>
            </w:r>
            <w:r>
              <w:rPr>
                <w:noProof/>
                <w:webHidden/>
              </w:rPr>
              <w:tab/>
            </w:r>
            <w:r>
              <w:rPr>
                <w:noProof/>
                <w:webHidden/>
              </w:rPr>
              <w:fldChar w:fldCharType="begin"/>
            </w:r>
            <w:r>
              <w:rPr>
                <w:noProof/>
                <w:webHidden/>
              </w:rPr>
              <w:instrText xml:space="preserve"> PAGEREF _Toc182508963 \h </w:instrText>
            </w:r>
            <w:r>
              <w:rPr>
                <w:noProof/>
                <w:webHidden/>
              </w:rPr>
            </w:r>
            <w:r>
              <w:rPr>
                <w:noProof/>
                <w:webHidden/>
              </w:rPr>
              <w:fldChar w:fldCharType="separate"/>
            </w:r>
            <w:r>
              <w:rPr>
                <w:noProof/>
                <w:webHidden/>
              </w:rPr>
              <w:t>28</w:t>
            </w:r>
            <w:r>
              <w:rPr>
                <w:noProof/>
                <w:webHidden/>
              </w:rPr>
              <w:fldChar w:fldCharType="end"/>
            </w:r>
          </w:hyperlink>
        </w:p>
        <w:p w14:paraId="2746C805" w14:textId="16A4B2D2" w:rsidR="00A26BD5" w:rsidRDefault="00A26BD5">
          <w:pPr>
            <w:pStyle w:val="TDC3"/>
            <w:tabs>
              <w:tab w:val="right" w:leader="dot" w:pos="8828"/>
            </w:tabs>
            <w:rPr>
              <w:rFonts w:eastAsiaTheme="minorEastAsia"/>
              <w:noProof/>
              <w:lang w:eastAsia="es-CO"/>
            </w:rPr>
          </w:pPr>
          <w:hyperlink w:anchor="_Toc182508964" w:history="1">
            <w:r w:rsidRPr="00023905">
              <w:rPr>
                <w:rStyle w:val="Hipervnculo"/>
                <w:b/>
                <w:bCs/>
                <w:noProof/>
              </w:rPr>
              <w:t>Cliente</w:t>
            </w:r>
            <w:r>
              <w:rPr>
                <w:noProof/>
                <w:webHidden/>
              </w:rPr>
              <w:tab/>
            </w:r>
            <w:r>
              <w:rPr>
                <w:noProof/>
                <w:webHidden/>
              </w:rPr>
              <w:fldChar w:fldCharType="begin"/>
            </w:r>
            <w:r>
              <w:rPr>
                <w:noProof/>
                <w:webHidden/>
              </w:rPr>
              <w:instrText xml:space="preserve"> PAGEREF _Toc182508964 \h </w:instrText>
            </w:r>
            <w:r>
              <w:rPr>
                <w:noProof/>
                <w:webHidden/>
              </w:rPr>
            </w:r>
            <w:r>
              <w:rPr>
                <w:noProof/>
                <w:webHidden/>
              </w:rPr>
              <w:fldChar w:fldCharType="separate"/>
            </w:r>
            <w:r>
              <w:rPr>
                <w:noProof/>
                <w:webHidden/>
              </w:rPr>
              <w:t>29</w:t>
            </w:r>
            <w:r>
              <w:rPr>
                <w:noProof/>
                <w:webHidden/>
              </w:rPr>
              <w:fldChar w:fldCharType="end"/>
            </w:r>
          </w:hyperlink>
        </w:p>
        <w:p w14:paraId="617427A7" w14:textId="0F6C72E5" w:rsidR="00A26BD5" w:rsidRDefault="00A26BD5">
          <w:pPr>
            <w:pStyle w:val="TDC3"/>
            <w:tabs>
              <w:tab w:val="right" w:leader="dot" w:pos="8828"/>
            </w:tabs>
            <w:rPr>
              <w:rFonts w:eastAsiaTheme="minorEastAsia"/>
              <w:noProof/>
              <w:lang w:eastAsia="es-CO"/>
            </w:rPr>
          </w:pPr>
          <w:hyperlink w:anchor="_Toc182508965" w:history="1">
            <w:r w:rsidRPr="00023905">
              <w:rPr>
                <w:rStyle w:val="Hipervnculo"/>
                <w:b/>
                <w:bCs/>
                <w:noProof/>
              </w:rPr>
              <w:t>Lugar_mantenimiento</w:t>
            </w:r>
            <w:r>
              <w:rPr>
                <w:noProof/>
                <w:webHidden/>
              </w:rPr>
              <w:tab/>
            </w:r>
            <w:r>
              <w:rPr>
                <w:noProof/>
                <w:webHidden/>
              </w:rPr>
              <w:fldChar w:fldCharType="begin"/>
            </w:r>
            <w:r>
              <w:rPr>
                <w:noProof/>
                <w:webHidden/>
              </w:rPr>
              <w:instrText xml:space="preserve"> PAGEREF _Toc182508965 \h </w:instrText>
            </w:r>
            <w:r>
              <w:rPr>
                <w:noProof/>
                <w:webHidden/>
              </w:rPr>
            </w:r>
            <w:r>
              <w:rPr>
                <w:noProof/>
                <w:webHidden/>
              </w:rPr>
              <w:fldChar w:fldCharType="separate"/>
            </w:r>
            <w:r>
              <w:rPr>
                <w:noProof/>
                <w:webHidden/>
              </w:rPr>
              <w:t>36</w:t>
            </w:r>
            <w:r>
              <w:rPr>
                <w:noProof/>
                <w:webHidden/>
              </w:rPr>
              <w:fldChar w:fldCharType="end"/>
            </w:r>
          </w:hyperlink>
        </w:p>
        <w:p w14:paraId="40222894" w14:textId="72F07111" w:rsidR="00A26BD5" w:rsidRDefault="00A26BD5">
          <w:pPr>
            <w:pStyle w:val="TDC3"/>
            <w:tabs>
              <w:tab w:val="right" w:leader="dot" w:pos="8828"/>
            </w:tabs>
            <w:rPr>
              <w:rFonts w:eastAsiaTheme="minorEastAsia"/>
              <w:noProof/>
              <w:lang w:eastAsia="es-CO"/>
            </w:rPr>
          </w:pPr>
          <w:hyperlink w:anchor="_Toc182508966" w:history="1">
            <w:r w:rsidRPr="00023905">
              <w:rPr>
                <w:rStyle w:val="Hipervnculo"/>
                <w:b/>
                <w:bCs/>
                <w:noProof/>
              </w:rPr>
              <w:t>Empleado</w:t>
            </w:r>
            <w:r>
              <w:rPr>
                <w:noProof/>
                <w:webHidden/>
              </w:rPr>
              <w:tab/>
            </w:r>
            <w:r>
              <w:rPr>
                <w:noProof/>
                <w:webHidden/>
              </w:rPr>
              <w:fldChar w:fldCharType="begin"/>
            </w:r>
            <w:r>
              <w:rPr>
                <w:noProof/>
                <w:webHidden/>
              </w:rPr>
              <w:instrText xml:space="preserve"> PAGEREF _Toc182508966 \h </w:instrText>
            </w:r>
            <w:r>
              <w:rPr>
                <w:noProof/>
                <w:webHidden/>
              </w:rPr>
            </w:r>
            <w:r>
              <w:rPr>
                <w:noProof/>
                <w:webHidden/>
              </w:rPr>
              <w:fldChar w:fldCharType="separate"/>
            </w:r>
            <w:r>
              <w:rPr>
                <w:noProof/>
                <w:webHidden/>
              </w:rPr>
              <w:t>42</w:t>
            </w:r>
            <w:r>
              <w:rPr>
                <w:noProof/>
                <w:webHidden/>
              </w:rPr>
              <w:fldChar w:fldCharType="end"/>
            </w:r>
          </w:hyperlink>
        </w:p>
        <w:p w14:paraId="797B99B7" w14:textId="75F461A8" w:rsidR="00A26BD5" w:rsidRDefault="00A26BD5">
          <w:pPr>
            <w:pStyle w:val="TDC3"/>
            <w:tabs>
              <w:tab w:val="right" w:leader="dot" w:pos="8828"/>
            </w:tabs>
            <w:rPr>
              <w:rFonts w:eastAsiaTheme="minorEastAsia"/>
              <w:noProof/>
              <w:lang w:eastAsia="es-CO"/>
            </w:rPr>
          </w:pPr>
          <w:hyperlink w:anchor="_Toc182508967" w:history="1">
            <w:r w:rsidRPr="00023905">
              <w:rPr>
                <w:rStyle w:val="Hipervnculo"/>
                <w:b/>
                <w:bCs/>
                <w:noProof/>
              </w:rPr>
              <w:t>Sucursal_cliente</w:t>
            </w:r>
            <w:r>
              <w:rPr>
                <w:noProof/>
                <w:webHidden/>
              </w:rPr>
              <w:tab/>
            </w:r>
            <w:r>
              <w:rPr>
                <w:noProof/>
                <w:webHidden/>
              </w:rPr>
              <w:fldChar w:fldCharType="begin"/>
            </w:r>
            <w:r>
              <w:rPr>
                <w:noProof/>
                <w:webHidden/>
              </w:rPr>
              <w:instrText xml:space="preserve"> PAGEREF _Toc182508967 \h </w:instrText>
            </w:r>
            <w:r>
              <w:rPr>
                <w:noProof/>
                <w:webHidden/>
              </w:rPr>
            </w:r>
            <w:r>
              <w:rPr>
                <w:noProof/>
                <w:webHidden/>
              </w:rPr>
              <w:fldChar w:fldCharType="separate"/>
            </w:r>
            <w:r>
              <w:rPr>
                <w:noProof/>
                <w:webHidden/>
              </w:rPr>
              <w:t>49</w:t>
            </w:r>
            <w:r>
              <w:rPr>
                <w:noProof/>
                <w:webHidden/>
              </w:rPr>
              <w:fldChar w:fldCharType="end"/>
            </w:r>
          </w:hyperlink>
        </w:p>
        <w:p w14:paraId="15C50D86" w14:textId="76A0FF82" w:rsidR="00A26BD5" w:rsidRDefault="00A26BD5">
          <w:pPr>
            <w:pStyle w:val="TDC3"/>
            <w:tabs>
              <w:tab w:val="right" w:leader="dot" w:pos="8828"/>
            </w:tabs>
            <w:rPr>
              <w:rFonts w:eastAsiaTheme="minorEastAsia"/>
              <w:noProof/>
              <w:lang w:eastAsia="es-CO"/>
            </w:rPr>
          </w:pPr>
          <w:hyperlink w:anchor="_Toc182508968" w:history="1">
            <w:r w:rsidRPr="00023905">
              <w:rPr>
                <w:rStyle w:val="Hipervnculo"/>
                <w:b/>
                <w:bCs/>
                <w:noProof/>
              </w:rPr>
              <w:t>Vehículo</w:t>
            </w:r>
            <w:r>
              <w:rPr>
                <w:noProof/>
                <w:webHidden/>
              </w:rPr>
              <w:tab/>
            </w:r>
            <w:r>
              <w:rPr>
                <w:noProof/>
                <w:webHidden/>
              </w:rPr>
              <w:fldChar w:fldCharType="begin"/>
            </w:r>
            <w:r>
              <w:rPr>
                <w:noProof/>
                <w:webHidden/>
              </w:rPr>
              <w:instrText xml:space="preserve"> PAGEREF _Toc182508968 \h </w:instrText>
            </w:r>
            <w:r>
              <w:rPr>
                <w:noProof/>
                <w:webHidden/>
              </w:rPr>
            </w:r>
            <w:r>
              <w:rPr>
                <w:noProof/>
                <w:webHidden/>
              </w:rPr>
              <w:fldChar w:fldCharType="separate"/>
            </w:r>
            <w:r>
              <w:rPr>
                <w:noProof/>
                <w:webHidden/>
              </w:rPr>
              <w:t>54</w:t>
            </w:r>
            <w:r>
              <w:rPr>
                <w:noProof/>
                <w:webHidden/>
              </w:rPr>
              <w:fldChar w:fldCharType="end"/>
            </w:r>
          </w:hyperlink>
        </w:p>
        <w:p w14:paraId="43A493E3" w14:textId="50DEF888" w:rsidR="00A26BD5" w:rsidRDefault="00A26BD5">
          <w:pPr>
            <w:pStyle w:val="TDC3"/>
            <w:tabs>
              <w:tab w:val="right" w:leader="dot" w:pos="8828"/>
            </w:tabs>
            <w:rPr>
              <w:rFonts w:eastAsiaTheme="minorEastAsia"/>
              <w:noProof/>
              <w:lang w:eastAsia="es-CO"/>
            </w:rPr>
          </w:pPr>
          <w:hyperlink w:anchor="_Toc182508969" w:history="1">
            <w:r w:rsidRPr="00023905">
              <w:rPr>
                <w:rStyle w:val="Hipervnculo"/>
                <w:b/>
                <w:bCs/>
                <w:noProof/>
              </w:rPr>
              <w:t>Alquiler</w:t>
            </w:r>
            <w:r>
              <w:rPr>
                <w:noProof/>
                <w:webHidden/>
              </w:rPr>
              <w:tab/>
            </w:r>
            <w:r>
              <w:rPr>
                <w:noProof/>
                <w:webHidden/>
              </w:rPr>
              <w:fldChar w:fldCharType="begin"/>
            </w:r>
            <w:r>
              <w:rPr>
                <w:noProof/>
                <w:webHidden/>
              </w:rPr>
              <w:instrText xml:space="preserve"> PAGEREF _Toc182508969 \h </w:instrText>
            </w:r>
            <w:r>
              <w:rPr>
                <w:noProof/>
                <w:webHidden/>
              </w:rPr>
            </w:r>
            <w:r>
              <w:rPr>
                <w:noProof/>
                <w:webHidden/>
              </w:rPr>
              <w:fldChar w:fldCharType="separate"/>
            </w:r>
            <w:r>
              <w:rPr>
                <w:noProof/>
                <w:webHidden/>
              </w:rPr>
              <w:t>59</w:t>
            </w:r>
            <w:r>
              <w:rPr>
                <w:noProof/>
                <w:webHidden/>
              </w:rPr>
              <w:fldChar w:fldCharType="end"/>
            </w:r>
          </w:hyperlink>
        </w:p>
        <w:p w14:paraId="1BCA4CE0" w14:textId="79ED95A8" w:rsidR="00A26BD5" w:rsidRDefault="00A26BD5">
          <w:pPr>
            <w:pStyle w:val="TDC3"/>
            <w:tabs>
              <w:tab w:val="right" w:leader="dot" w:pos="8828"/>
            </w:tabs>
            <w:rPr>
              <w:rFonts w:eastAsiaTheme="minorEastAsia"/>
              <w:noProof/>
              <w:lang w:eastAsia="es-CO"/>
            </w:rPr>
          </w:pPr>
          <w:hyperlink w:anchor="_Toc182508970" w:history="1">
            <w:r w:rsidRPr="00023905">
              <w:rPr>
                <w:rStyle w:val="Hipervnculo"/>
                <w:b/>
                <w:bCs/>
                <w:noProof/>
              </w:rPr>
              <w:t>Mantenimiento</w:t>
            </w:r>
            <w:r>
              <w:rPr>
                <w:noProof/>
                <w:webHidden/>
              </w:rPr>
              <w:tab/>
            </w:r>
            <w:r>
              <w:rPr>
                <w:noProof/>
                <w:webHidden/>
              </w:rPr>
              <w:fldChar w:fldCharType="begin"/>
            </w:r>
            <w:r>
              <w:rPr>
                <w:noProof/>
                <w:webHidden/>
              </w:rPr>
              <w:instrText xml:space="preserve"> PAGEREF _Toc182508970 \h </w:instrText>
            </w:r>
            <w:r>
              <w:rPr>
                <w:noProof/>
                <w:webHidden/>
              </w:rPr>
            </w:r>
            <w:r>
              <w:rPr>
                <w:noProof/>
                <w:webHidden/>
              </w:rPr>
              <w:fldChar w:fldCharType="separate"/>
            </w:r>
            <w:r>
              <w:rPr>
                <w:noProof/>
                <w:webHidden/>
              </w:rPr>
              <w:t>62</w:t>
            </w:r>
            <w:r>
              <w:rPr>
                <w:noProof/>
                <w:webHidden/>
              </w:rPr>
              <w:fldChar w:fldCharType="end"/>
            </w:r>
          </w:hyperlink>
        </w:p>
        <w:p w14:paraId="21E1EDDA" w14:textId="1C822D8E" w:rsidR="00751A0F" w:rsidRPr="00A26BD5" w:rsidRDefault="00200974" w:rsidP="00A26BD5">
          <w:r>
            <w:rPr>
              <w:b/>
              <w:bCs/>
              <w:lang w:val="es-ES"/>
            </w:rPr>
            <w:lastRenderedPageBreak/>
            <w:fldChar w:fldCharType="end"/>
          </w:r>
        </w:p>
      </w:sdtContent>
    </w:sdt>
    <w:p w14:paraId="1C8E1AAB" w14:textId="77777777" w:rsidR="00C76DB3" w:rsidRPr="00751A0F" w:rsidRDefault="00C76DB3" w:rsidP="00751A0F">
      <w:pPr>
        <w:pStyle w:val="Ttulo1"/>
        <w:jc w:val="center"/>
        <w:rPr>
          <w:b/>
          <w:bCs/>
          <w:color w:val="auto"/>
          <w:sz w:val="36"/>
          <w:szCs w:val="36"/>
        </w:rPr>
      </w:pPr>
      <w:bookmarkStart w:id="2" w:name="_Toc182508939"/>
      <w:r w:rsidRPr="00751A0F">
        <w:rPr>
          <w:b/>
          <w:bCs/>
          <w:color w:val="auto"/>
          <w:sz w:val="36"/>
          <w:szCs w:val="36"/>
        </w:rPr>
        <w:t>INTRODUCCIÓN</w:t>
      </w:r>
      <w:bookmarkEnd w:id="2"/>
    </w:p>
    <w:p w14:paraId="12A1C23A" w14:textId="77777777" w:rsidR="00E30269" w:rsidRPr="00200974" w:rsidRDefault="00E30269" w:rsidP="00C76DB3">
      <w:pPr>
        <w:jc w:val="center"/>
        <w:rPr>
          <w:rFonts w:ascii="Calibri Light" w:hAnsi="Calibri Light" w:cs="Calibri Light"/>
        </w:rPr>
      </w:pPr>
    </w:p>
    <w:p w14:paraId="62A4F612" w14:textId="77777777" w:rsidR="00C76DB3" w:rsidRPr="00200974" w:rsidRDefault="00C76DB3" w:rsidP="00C76DB3">
      <w:pPr>
        <w:rPr>
          <w:rFonts w:ascii="Calibri Light" w:hAnsi="Calibri Light" w:cs="Calibri Light"/>
        </w:rPr>
      </w:pPr>
      <w:r w:rsidRPr="00200974">
        <w:rPr>
          <w:rFonts w:ascii="Calibri Light" w:hAnsi="Calibri Light" w:cs="Calibri Light"/>
        </w:rPr>
        <w:t xml:space="preserve">Este documento contiene una guía detallada del proceso de diseño de una base de datos para una empresa de renta de vehículos llamada </w:t>
      </w:r>
      <w:proofErr w:type="spellStart"/>
      <w:r w:rsidRPr="00200974">
        <w:rPr>
          <w:rFonts w:ascii="Calibri Light" w:hAnsi="Calibri Light" w:cs="Calibri Light"/>
          <w:i/>
        </w:rPr>
        <w:t>AutoRenta</w:t>
      </w:r>
      <w:proofErr w:type="spellEnd"/>
      <w:r w:rsidRPr="00200974">
        <w:rPr>
          <w:rFonts w:ascii="Calibri Light" w:hAnsi="Calibri Light" w:cs="Calibri Light"/>
        </w:rPr>
        <w:t>. Esta empresa nos contrató con el fin de crear un sistema de información, para poder llevar un registro detallado de sus clientes, empleados</w:t>
      </w:r>
      <w:r w:rsidR="0029603F" w:rsidRPr="00200974">
        <w:rPr>
          <w:rFonts w:ascii="Calibri Light" w:hAnsi="Calibri Light" w:cs="Calibri Light"/>
        </w:rPr>
        <w:t>,</w:t>
      </w:r>
      <w:r w:rsidRPr="00200974">
        <w:rPr>
          <w:rFonts w:ascii="Calibri Light" w:hAnsi="Calibri Light" w:cs="Calibri Light"/>
        </w:rPr>
        <w:t xml:space="preserve"> vehículos</w:t>
      </w:r>
      <w:r w:rsidR="0029603F" w:rsidRPr="00200974">
        <w:rPr>
          <w:rFonts w:ascii="Calibri Light" w:hAnsi="Calibri Light" w:cs="Calibri Light"/>
        </w:rPr>
        <w:t xml:space="preserve"> y alquileres</w:t>
      </w:r>
      <w:r w:rsidRPr="00200974">
        <w:rPr>
          <w:rFonts w:ascii="Calibri Light" w:hAnsi="Calibri Light" w:cs="Calibri Light"/>
        </w:rPr>
        <w:t>.</w:t>
      </w:r>
    </w:p>
    <w:p w14:paraId="6D8109EC" w14:textId="77777777" w:rsidR="00C76DB3" w:rsidRPr="00200974" w:rsidRDefault="00E30269" w:rsidP="00C76DB3">
      <w:pPr>
        <w:rPr>
          <w:rFonts w:ascii="Calibri Light" w:hAnsi="Calibri Light" w:cs="Calibri Light"/>
        </w:rPr>
      </w:pPr>
      <w:r w:rsidRPr="00200974">
        <w:rPr>
          <w:rFonts w:ascii="Calibri Light" w:hAnsi="Calibri Light" w:cs="Calibri Light"/>
        </w:rPr>
        <w:t xml:space="preserve">Comenzamos con el análisis de requerimientos dados por la empresa y aplicamos un caso de estudio donde procederemos a identificar las entidades principales y a partir de esto creamos el modelo conceptual descriptivo de la estructura de la empresa </w:t>
      </w:r>
      <w:proofErr w:type="spellStart"/>
      <w:r w:rsidRPr="00200974">
        <w:rPr>
          <w:rFonts w:ascii="Calibri Light" w:hAnsi="Calibri Light" w:cs="Calibri Light"/>
          <w:i/>
        </w:rPr>
        <w:t>AutoRenta</w:t>
      </w:r>
      <w:proofErr w:type="spellEnd"/>
      <w:r w:rsidRPr="00200974">
        <w:rPr>
          <w:rFonts w:ascii="Calibri Light" w:hAnsi="Calibri Light" w:cs="Calibri Light"/>
        </w:rPr>
        <w:t>.</w:t>
      </w:r>
    </w:p>
    <w:p w14:paraId="0A668678" w14:textId="77777777" w:rsidR="00E30269" w:rsidRPr="00200974" w:rsidRDefault="00E30269" w:rsidP="00E30269">
      <w:pPr>
        <w:spacing w:line="240" w:lineRule="auto"/>
        <w:rPr>
          <w:rFonts w:ascii="Calibri Light" w:hAnsi="Calibri Light" w:cs="Calibri Light"/>
        </w:rPr>
      </w:pPr>
      <w:r w:rsidRPr="00200974">
        <w:rPr>
          <w:rFonts w:ascii="Calibri Light" w:hAnsi="Calibri Light" w:cs="Calibri Light"/>
        </w:rPr>
        <w:t xml:space="preserve">Luego de construir el modelo conceptual procederemos a crear el modelo lógico, quien provee más información del proceso de construcción de la base de datos. En este paso aplicaremos la Normalización, que parte desde de la primera forma(1FN), segunda forma (2FN) y termina en la tercera(3FN), ofreciendo una descripción de cada una de ellas para mejor comprensión. </w:t>
      </w:r>
    </w:p>
    <w:p w14:paraId="1A415415" w14:textId="77777777" w:rsidR="00E30269" w:rsidRPr="00200974" w:rsidRDefault="00E30269" w:rsidP="00E30269">
      <w:pPr>
        <w:spacing w:line="240" w:lineRule="auto"/>
        <w:rPr>
          <w:rFonts w:ascii="Calibri Light" w:hAnsi="Calibri Light" w:cs="Calibri Light"/>
          <w:szCs w:val="24"/>
        </w:rPr>
      </w:pPr>
      <w:r w:rsidRPr="00200974">
        <w:rPr>
          <w:rFonts w:ascii="Calibri Light" w:hAnsi="Calibri Light" w:cs="Calibri Light"/>
          <w:szCs w:val="24"/>
        </w:rPr>
        <w:t>A continuación, se hará la conversión del modelo lógico al físico, en donde obtendremos su implementación real de todo el proceso antes realizado, añadiendo el tipo de dato y la cantidad de caracteres de cada elemento. También implementaremos un diagrama UML para visualizar la estructura de la base de datos.</w:t>
      </w:r>
    </w:p>
    <w:p w14:paraId="57435CBB" w14:textId="77777777" w:rsidR="00E30269" w:rsidRPr="00200974" w:rsidRDefault="00E30269" w:rsidP="00C76DB3">
      <w:pPr>
        <w:rPr>
          <w:rFonts w:ascii="Calibri Light" w:hAnsi="Calibri Light" w:cs="Calibri Light"/>
        </w:rPr>
      </w:pPr>
    </w:p>
    <w:p w14:paraId="4E494720" w14:textId="77777777" w:rsidR="00E30269" w:rsidRPr="00200974" w:rsidRDefault="00E30269" w:rsidP="00C76DB3">
      <w:pPr>
        <w:rPr>
          <w:rFonts w:ascii="Calibri Light" w:hAnsi="Calibri Light" w:cs="Calibri Light"/>
        </w:rPr>
      </w:pPr>
    </w:p>
    <w:p w14:paraId="6C3A849E" w14:textId="77777777" w:rsidR="00E30269" w:rsidRPr="00200974" w:rsidRDefault="00E30269" w:rsidP="00C76DB3">
      <w:pPr>
        <w:rPr>
          <w:rFonts w:ascii="Calibri Light" w:hAnsi="Calibri Light" w:cs="Calibri Light"/>
        </w:rPr>
      </w:pPr>
    </w:p>
    <w:p w14:paraId="1BFE941E" w14:textId="77777777" w:rsidR="00E30269" w:rsidRPr="00200974" w:rsidRDefault="00E30269" w:rsidP="00C76DB3">
      <w:pPr>
        <w:rPr>
          <w:rFonts w:ascii="Calibri Light" w:hAnsi="Calibri Light" w:cs="Calibri Light"/>
        </w:rPr>
      </w:pPr>
    </w:p>
    <w:p w14:paraId="1084F9F9" w14:textId="77777777" w:rsidR="00E30269" w:rsidRPr="00200974" w:rsidRDefault="00E30269" w:rsidP="00C76DB3">
      <w:pPr>
        <w:rPr>
          <w:rFonts w:ascii="Calibri Light" w:hAnsi="Calibri Light" w:cs="Calibri Light"/>
        </w:rPr>
      </w:pPr>
    </w:p>
    <w:p w14:paraId="58768C57" w14:textId="77777777" w:rsidR="00E30269" w:rsidRPr="00200974" w:rsidRDefault="00E30269" w:rsidP="00C76DB3">
      <w:pPr>
        <w:rPr>
          <w:rFonts w:ascii="Calibri Light" w:hAnsi="Calibri Light" w:cs="Calibri Light"/>
        </w:rPr>
      </w:pPr>
    </w:p>
    <w:p w14:paraId="56F2B900" w14:textId="77777777" w:rsidR="00E30269" w:rsidRPr="00200974" w:rsidRDefault="00E30269" w:rsidP="00C76DB3">
      <w:pPr>
        <w:rPr>
          <w:rFonts w:ascii="Calibri Light" w:hAnsi="Calibri Light" w:cs="Calibri Light"/>
        </w:rPr>
      </w:pPr>
    </w:p>
    <w:p w14:paraId="38B01535" w14:textId="77777777" w:rsidR="00E30269" w:rsidRPr="00200974" w:rsidRDefault="00E30269" w:rsidP="00C76DB3">
      <w:pPr>
        <w:rPr>
          <w:rFonts w:ascii="Calibri Light" w:hAnsi="Calibri Light" w:cs="Calibri Light"/>
        </w:rPr>
      </w:pPr>
    </w:p>
    <w:p w14:paraId="562A74C9" w14:textId="77777777" w:rsidR="00E30269" w:rsidRPr="00200974" w:rsidRDefault="00E30269" w:rsidP="00C76DB3">
      <w:pPr>
        <w:rPr>
          <w:rFonts w:ascii="Calibri Light" w:hAnsi="Calibri Light" w:cs="Calibri Light"/>
        </w:rPr>
      </w:pPr>
    </w:p>
    <w:p w14:paraId="35CF1764" w14:textId="77777777" w:rsidR="00E30269" w:rsidRPr="00200974" w:rsidRDefault="00E30269" w:rsidP="00C76DB3">
      <w:pPr>
        <w:rPr>
          <w:rFonts w:ascii="Calibri Light" w:hAnsi="Calibri Light" w:cs="Calibri Light"/>
        </w:rPr>
      </w:pPr>
    </w:p>
    <w:p w14:paraId="64C11F08" w14:textId="77777777" w:rsidR="00E30269" w:rsidRPr="00200974" w:rsidRDefault="00E30269" w:rsidP="00C76DB3">
      <w:pPr>
        <w:rPr>
          <w:rFonts w:ascii="Calibri Light" w:hAnsi="Calibri Light" w:cs="Calibri Light"/>
        </w:rPr>
      </w:pPr>
    </w:p>
    <w:p w14:paraId="5FD06F97" w14:textId="77777777" w:rsidR="00E30269" w:rsidRPr="00200974" w:rsidRDefault="00E30269" w:rsidP="00C76DB3">
      <w:pPr>
        <w:rPr>
          <w:rFonts w:ascii="Calibri Light" w:hAnsi="Calibri Light" w:cs="Calibri Light"/>
        </w:rPr>
      </w:pPr>
    </w:p>
    <w:p w14:paraId="5A55CD18" w14:textId="77777777" w:rsidR="00E30269" w:rsidRPr="00200974" w:rsidRDefault="00E30269" w:rsidP="00C76DB3">
      <w:pPr>
        <w:rPr>
          <w:rFonts w:ascii="Calibri Light" w:hAnsi="Calibri Light" w:cs="Calibri Light"/>
        </w:rPr>
      </w:pPr>
    </w:p>
    <w:p w14:paraId="28A9F85F" w14:textId="77777777" w:rsidR="00E30269" w:rsidRPr="00200974" w:rsidRDefault="00E30269" w:rsidP="00C76DB3">
      <w:pPr>
        <w:rPr>
          <w:rFonts w:ascii="Calibri Light" w:hAnsi="Calibri Light" w:cs="Calibri Light"/>
        </w:rPr>
      </w:pPr>
    </w:p>
    <w:p w14:paraId="3FBB2BA1" w14:textId="77777777" w:rsidR="00200974" w:rsidRDefault="00200974" w:rsidP="00200974">
      <w:pPr>
        <w:jc w:val="center"/>
        <w:rPr>
          <w:rFonts w:ascii="Calibri Light" w:hAnsi="Calibri Light" w:cs="Calibri Light"/>
          <w:sz w:val="28"/>
          <w:highlight w:val="lightGray"/>
        </w:rPr>
      </w:pPr>
    </w:p>
    <w:p w14:paraId="3FA4038B" w14:textId="2D661187" w:rsidR="0029603F" w:rsidRPr="00751A0F" w:rsidRDefault="00E30269" w:rsidP="00751A0F">
      <w:pPr>
        <w:pStyle w:val="Ttulo1"/>
        <w:jc w:val="center"/>
        <w:rPr>
          <w:b/>
          <w:bCs/>
          <w:color w:val="auto"/>
          <w:sz w:val="36"/>
          <w:szCs w:val="36"/>
        </w:rPr>
      </w:pPr>
      <w:bookmarkStart w:id="3" w:name="_Toc182508940"/>
      <w:r w:rsidRPr="00751A0F">
        <w:rPr>
          <w:b/>
          <w:bCs/>
          <w:color w:val="auto"/>
          <w:sz w:val="36"/>
          <w:szCs w:val="36"/>
        </w:rPr>
        <w:lastRenderedPageBreak/>
        <w:t>Caso de Estudio</w:t>
      </w:r>
      <w:bookmarkEnd w:id="3"/>
    </w:p>
    <w:p w14:paraId="70E09BDC" w14:textId="77777777" w:rsidR="00200974" w:rsidRPr="00200974" w:rsidRDefault="00200974" w:rsidP="00200974">
      <w:pPr>
        <w:jc w:val="center"/>
        <w:rPr>
          <w:rFonts w:ascii="Calibri Light" w:hAnsi="Calibri Light" w:cs="Calibri Light"/>
          <w:sz w:val="28"/>
        </w:rPr>
      </w:pPr>
    </w:p>
    <w:p w14:paraId="1228BD65" w14:textId="77777777" w:rsidR="00E30269" w:rsidRPr="00200974" w:rsidRDefault="00E30269" w:rsidP="00E30269">
      <w:pPr>
        <w:rPr>
          <w:rFonts w:ascii="Calibri Light" w:hAnsi="Calibri Light" w:cs="Calibri Light"/>
        </w:rPr>
      </w:pPr>
      <w:r w:rsidRPr="00200974">
        <w:rPr>
          <w:rFonts w:ascii="Calibri Light" w:hAnsi="Calibri Light" w:cs="Calibri Light"/>
        </w:rPr>
        <w:t xml:space="preserve">La empresa </w:t>
      </w:r>
      <w:proofErr w:type="spellStart"/>
      <w:r w:rsidRPr="00200974">
        <w:rPr>
          <w:rFonts w:ascii="Calibri Light" w:hAnsi="Calibri Light" w:cs="Calibri Light"/>
        </w:rPr>
        <w:t>AutoRenta</w:t>
      </w:r>
      <w:proofErr w:type="spellEnd"/>
      <w:r w:rsidRPr="00200974">
        <w:rPr>
          <w:rFonts w:ascii="Calibri Light" w:hAnsi="Calibri Light" w:cs="Calibri Light"/>
        </w:rPr>
        <w:t xml:space="preserve"> nos ha pedido diseñar una base de dato</w:t>
      </w:r>
      <w:r w:rsidR="0029603F" w:rsidRPr="00200974">
        <w:rPr>
          <w:rFonts w:ascii="Calibri Light" w:hAnsi="Calibri Light" w:cs="Calibri Light"/>
        </w:rPr>
        <w:t>s que gestione las sucursales, clientes, empleados, vehículos y alquileres.</w:t>
      </w:r>
    </w:p>
    <w:p w14:paraId="3FF6939F" w14:textId="77777777" w:rsidR="0029603F" w:rsidRPr="00200974" w:rsidRDefault="0029603F" w:rsidP="00E30269">
      <w:pPr>
        <w:rPr>
          <w:rFonts w:ascii="Calibri Light" w:hAnsi="Calibri Light" w:cs="Calibri Light"/>
        </w:rPr>
      </w:pPr>
    </w:p>
    <w:p w14:paraId="718A22FC" w14:textId="77777777" w:rsidR="0029603F" w:rsidRPr="00200974" w:rsidRDefault="0029603F" w:rsidP="0029603F">
      <w:pPr>
        <w:rPr>
          <w:rFonts w:ascii="Calibri Light" w:hAnsi="Calibri Light" w:cs="Calibri Light"/>
        </w:rPr>
      </w:pPr>
      <w:r w:rsidRPr="00200974">
        <w:rPr>
          <w:rFonts w:ascii="Calibri Light" w:hAnsi="Calibri Light" w:cs="Calibri Light"/>
          <w:b/>
          <w:i/>
        </w:rPr>
        <w:t>Sucursales</w:t>
      </w:r>
      <w:r w:rsidRPr="00200974">
        <w:rPr>
          <w:rFonts w:ascii="Calibri Light" w:hAnsi="Calibri Light" w:cs="Calibri Light"/>
        </w:rPr>
        <w:t>:</w:t>
      </w:r>
    </w:p>
    <w:p w14:paraId="5B6D10C9" w14:textId="77777777" w:rsidR="0029603F" w:rsidRPr="00200974" w:rsidRDefault="0029603F" w:rsidP="0029603F">
      <w:pPr>
        <w:rPr>
          <w:rFonts w:ascii="Calibri Light" w:hAnsi="Calibri Light" w:cs="Calibri Light"/>
        </w:rPr>
      </w:pPr>
      <w:r w:rsidRPr="00200974">
        <w:rPr>
          <w:rFonts w:ascii="Calibri Light" w:hAnsi="Calibri Light" w:cs="Calibri Light"/>
        </w:rPr>
        <w:t>ciudad y dirección donde se ubica, teléfono fijo, celular y correo electrónico.</w:t>
      </w:r>
    </w:p>
    <w:p w14:paraId="0229D6CD" w14:textId="77777777" w:rsidR="0029603F" w:rsidRPr="00200974" w:rsidRDefault="0029603F" w:rsidP="0029603F">
      <w:pPr>
        <w:rPr>
          <w:rFonts w:ascii="Calibri Light" w:hAnsi="Calibri Light" w:cs="Calibri Light"/>
        </w:rPr>
      </w:pPr>
    </w:p>
    <w:p w14:paraId="1A22198B" w14:textId="77777777" w:rsidR="0029603F" w:rsidRPr="00200974" w:rsidRDefault="0029603F" w:rsidP="0029603F">
      <w:pPr>
        <w:rPr>
          <w:rFonts w:ascii="Calibri Light" w:hAnsi="Calibri Light" w:cs="Calibri Light"/>
        </w:rPr>
      </w:pPr>
      <w:r w:rsidRPr="00200974">
        <w:rPr>
          <w:rFonts w:ascii="Calibri Light" w:hAnsi="Calibri Light" w:cs="Calibri Light"/>
          <w:b/>
          <w:i/>
        </w:rPr>
        <w:t>Empleados</w:t>
      </w:r>
      <w:r w:rsidRPr="00200974">
        <w:rPr>
          <w:rFonts w:ascii="Calibri Light" w:hAnsi="Calibri Light" w:cs="Calibri Light"/>
        </w:rPr>
        <w:t xml:space="preserve">: </w:t>
      </w:r>
    </w:p>
    <w:p w14:paraId="293A9D47" w14:textId="77777777" w:rsidR="0029603F" w:rsidRPr="00200974" w:rsidRDefault="0029603F" w:rsidP="0029603F">
      <w:pPr>
        <w:rPr>
          <w:rFonts w:ascii="Calibri Light" w:hAnsi="Calibri Light" w:cs="Calibri Light"/>
        </w:rPr>
      </w:pPr>
      <w:r w:rsidRPr="00200974">
        <w:rPr>
          <w:rFonts w:ascii="Calibri Light" w:hAnsi="Calibri Light" w:cs="Calibri Light"/>
        </w:rPr>
        <w:t>sucursal donde labora, cédula, nombres, ap</w:t>
      </w:r>
      <w:r w:rsidR="00182BDE" w:rsidRPr="00200974">
        <w:rPr>
          <w:rFonts w:ascii="Calibri Light" w:hAnsi="Calibri Light" w:cs="Calibri Light"/>
        </w:rPr>
        <w:t xml:space="preserve">ellidos, dirección y ciudad de </w:t>
      </w:r>
      <w:r w:rsidRPr="00200974">
        <w:rPr>
          <w:rFonts w:ascii="Calibri Light" w:hAnsi="Calibri Light" w:cs="Calibri Light"/>
        </w:rPr>
        <w:t>residencia, celular y correo electrónico.</w:t>
      </w:r>
    </w:p>
    <w:p w14:paraId="48B0649D" w14:textId="77777777" w:rsidR="0029603F" w:rsidRPr="00200974" w:rsidRDefault="0029603F" w:rsidP="0029603F">
      <w:pPr>
        <w:rPr>
          <w:rFonts w:ascii="Calibri Light" w:hAnsi="Calibri Light" w:cs="Calibri Light"/>
        </w:rPr>
      </w:pPr>
    </w:p>
    <w:p w14:paraId="3210C13D" w14:textId="77777777" w:rsidR="0029603F" w:rsidRPr="00200974" w:rsidRDefault="0029603F" w:rsidP="0029603F">
      <w:pPr>
        <w:rPr>
          <w:rFonts w:ascii="Calibri Light" w:hAnsi="Calibri Light" w:cs="Calibri Light"/>
        </w:rPr>
      </w:pPr>
      <w:r w:rsidRPr="00200974">
        <w:rPr>
          <w:rFonts w:ascii="Calibri Light" w:hAnsi="Calibri Light" w:cs="Calibri Light"/>
          <w:b/>
          <w:i/>
        </w:rPr>
        <w:t>Clientes</w:t>
      </w:r>
      <w:r w:rsidRPr="00200974">
        <w:rPr>
          <w:rFonts w:ascii="Calibri Light" w:hAnsi="Calibri Light" w:cs="Calibri Light"/>
        </w:rPr>
        <w:t xml:space="preserve">: </w:t>
      </w:r>
    </w:p>
    <w:p w14:paraId="47D211B5" w14:textId="77777777" w:rsidR="0029603F" w:rsidRPr="00200974" w:rsidRDefault="0029603F" w:rsidP="0029603F">
      <w:pPr>
        <w:rPr>
          <w:rFonts w:ascii="Calibri Light" w:hAnsi="Calibri Light" w:cs="Calibri Light"/>
        </w:rPr>
      </w:pPr>
      <w:r w:rsidRPr="00200974">
        <w:rPr>
          <w:rFonts w:ascii="Calibri Light" w:hAnsi="Calibri Light" w:cs="Calibri Light"/>
        </w:rPr>
        <w:t xml:space="preserve">cédula, nombres, apellidos, dirección y ciudad de residencia, celular y correo </w:t>
      </w:r>
    </w:p>
    <w:p w14:paraId="60FE30B5" w14:textId="77777777" w:rsidR="0029603F" w:rsidRPr="00200974" w:rsidRDefault="0029603F" w:rsidP="0029603F">
      <w:pPr>
        <w:rPr>
          <w:rFonts w:ascii="Calibri Light" w:hAnsi="Calibri Light" w:cs="Calibri Light"/>
        </w:rPr>
      </w:pPr>
      <w:r w:rsidRPr="00200974">
        <w:rPr>
          <w:rFonts w:ascii="Calibri Light" w:hAnsi="Calibri Light" w:cs="Calibri Light"/>
        </w:rPr>
        <w:t>electrónico.</w:t>
      </w:r>
    </w:p>
    <w:p w14:paraId="129F756F" w14:textId="77777777" w:rsidR="0029603F" w:rsidRPr="00200974" w:rsidRDefault="0029603F" w:rsidP="0029603F">
      <w:pPr>
        <w:rPr>
          <w:rFonts w:ascii="Calibri Light" w:hAnsi="Calibri Light" w:cs="Calibri Light"/>
        </w:rPr>
      </w:pPr>
    </w:p>
    <w:p w14:paraId="0A68E976" w14:textId="77777777" w:rsidR="0029603F" w:rsidRPr="00200974" w:rsidRDefault="0029603F" w:rsidP="0029603F">
      <w:pPr>
        <w:rPr>
          <w:rFonts w:ascii="Calibri Light" w:hAnsi="Calibri Light" w:cs="Calibri Light"/>
        </w:rPr>
      </w:pPr>
      <w:r w:rsidRPr="00200974">
        <w:rPr>
          <w:rFonts w:ascii="Calibri Light" w:hAnsi="Calibri Light" w:cs="Calibri Light"/>
          <w:b/>
          <w:i/>
        </w:rPr>
        <w:t>Vehículos</w:t>
      </w:r>
      <w:r w:rsidRPr="00200974">
        <w:rPr>
          <w:rFonts w:ascii="Calibri Light" w:hAnsi="Calibri Light" w:cs="Calibri Light"/>
        </w:rPr>
        <w:t xml:space="preserve">: </w:t>
      </w:r>
    </w:p>
    <w:p w14:paraId="75D107F0" w14:textId="77777777" w:rsidR="0029603F" w:rsidRPr="00200974" w:rsidRDefault="0029603F" w:rsidP="0029603F">
      <w:pPr>
        <w:rPr>
          <w:rFonts w:ascii="Calibri Light" w:hAnsi="Calibri Light" w:cs="Calibri Light"/>
        </w:rPr>
      </w:pPr>
      <w:r w:rsidRPr="00200974">
        <w:rPr>
          <w:rFonts w:ascii="Calibri Light" w:hAnsi="Calibri Light" w:cs="Calibri Light"/>
        </w:rPr>
        <w:t>tipo de vehículo, placa, referencia, modelo, puert</w:t>
      </w:r>
      <w:r w:rsidR="00182BDE" w:rsidRPr="00200974">
        <w:rPr>
          <w:rFonts w:ascii="Calibri Light" w:hAnsi="Calibri Light" w:cs="Calibri Light"/>
        </w:rPr>
        <w:t xml:space="preserve">as, capacidad, </w:t>
      </w:r>
      <w:proofErr w:type="spellStart"/>
      <w:r w:rsidR="00182BDE" w:rsidRPr="00200974">
        <w:rPr>
          <w:rFonts w:ascii="Calibri Light" w:hAnsi="Calibri Light" w:cs="Calibri Light"/>
        </w:rPr>
        <w:t>sunroof</w:t>
      </w:r>
      <w:proofErr w:type="spellEnd"/>
      <w:r w:rsidR="00182BDE" w:rsidRPr="00200974">
        <w:rPr>
          <w:rFonts w:ascii="Calibri Light" w:hAnsi="Calibri Light" w:cs="Calibri Light"/>
        </w:rPr>
        <w:t xml:space="preserve">, motor, </w:t>
      </w:r>
      <w:r w:rsidRPr="00200974">
        <w:rPr>
          <w:rFonts w:ascii="Calibri Light" w:hAnsi="Calibri Light" w:cs="Calibri Light"/>
        </w:rPr>
        <w:t>color.</w:t>
      </w:r>
    </w:p>
    <w:p w14:paraId="6F2A8B9A" w14:textId="77777777" w:rsidR="0029603F" w:rsidRPr="00200974" w:rsidRDefault="0029603F" w:rsidP="0029603F">
      <w:pPr>
        <w:rPr>
          <w:rFonts w:ascii="Calibri Light" w:hAnsi="Calibri Light" w:cs="Calibri Light"/>
        </w:rPr>
      </w:pPr>
    </w:p>
    <w:p w14:paraId="4E3A9818" w14:textId="77777777" w:rsidR="0029603F" w:rsidRPr="00200974" w:rsidRDefault="0029603F" w:rsidP="0029603F">
      <w:pPr>
        <w:rPr>
          <w:rFonts w:ascii="Calibri Light" w:hAnsi="Calibri Light" w:cs="Calibri Light"/>
        </w:rPr>
      </w:pPr>
      <w:r w:rsidRPr="00200974">
        <w:rPr>
          <w:rFonts w:ascii="Calibri Light" w:hAnsi="Calibri Light" w:cs="Calibri Light"/>
          <w:b/>
          <w:i/>
        </w:rPr>
        <w:t>Alquileres</w:t>
      </w:r>
      <w:r w:rsidRPr="00200974">
        <w:rPr>
          <w:rFonts w:ascii="Calibri Light" w:hAnsi="Calibri Light" w:cs="Calibri Light"/>
        </w:rPr>
        <w:t xml:space="preserve">: </w:t>
      </w:r>
    </w:p>
    <w:p w14:paraId="22520C89" w14:textId="40B7B37E" w:rsidR="00200974" w:rsidRPr="00200974" w:rsidRDefault="0029603F" w:rsidP="00200974">
      <w:pPr>
        <w:rPr>
          <w:rFonts w:ascii="Calibri Light" w:hAnsi="Calibri Light" w:cs="Calibri Light"/>
        </w:rPr>
      </w:pPr>
      <w:r w:rsidRPr="00200974">
        <w:rPr>
          <w:rFonts w:ascii="Calibri Light" w:hAnsi="Calibri Light" w:cs="Calibri Light"/>
        </w:rPr>
        <w:t xml:space="preserve">vehículo, cliente, empleado, sucursal y fecha </w:t>
      </w:r>
      <w:r w:rsidR="00182BDE" w:rsidRPr="00200974">
        <w:rPr>
          <w:rFonts w:ascii="Calibri Light" w:hAnsi="Calibri Light" w:cs="Calibri Light"/>
        </w:rPr>
        <w:t xml:space="preserve">de salida, sucursal y fecha de </w:t>
      </w:r>
      <w:r w:rsidRPr="00200974">
        <w:rPr>
          <w:rFonts w:ascii="Calibri Light" w:hAnsi="Calibri Light" w:cs="Calibri Light"/>
        </w:rPr>
        <w:t>llegada, fecha esperada de llegada, valor de alquiler por sema</w:t>
      </w:r>
      <w:r w:rsidR="00182BDE" w:rsidRPr="00200974">
        <w:rPr>
          <w:rFonts w:ascii="Calibri Light" w:hAnsi="Calibri Light" w:cs="Calibri Light"/>
        </w:rPr>
        <w:t xml:space="preserve">na, valor de alquiler por día, </w:t>
      </w:r>
      <w:r w:rsidRPr="00200974">
        <w:rPr>
          <w:rFonts w:ascii="Calibri Light" w:hAnsi="Calibri Light" w:cs="Calibri Light"/>
        </w:rPr>
        <w:t>porcentaje de descuento, valor cotizado y valor paga.</w:t>
      </w:r>
    </w:p>
    <w:p w14:paraId="4FDE915A" w14:textId="77777777" w:rsidR="00182BDE" w:rsidRPr="00200974" w:rsidRDefault="00182BDE" w:rsidP="0029603F">
      <w:pPr>
        <w:jc w:val="center"/>
        <w:rPr>
          <w:rFonts w:ascii="Calibri Light" w:hAnsi="Calibri Light" w:cs="Calibri Light"/>
          <w:sz w:val="28"/>
          <w:highlight w:val="lightGray"/>
        </w:rPr>
      </w:pPr>
    </w:p>
    <w:p w14:paraId="287B0E53" w14:textId="77777777" w:rsidR="0029603F" w:rsidRPr="00751A0F" w:rsidRDefault="0029603F" w:rsidP="00751A0F">
      <w:pPr>
        <w:pStyle w:val="Ttulo1"/>
        <w:jc w:val="center"/>
        <w:rPr>
          <w:color w:val="auto"/>
          <w:sz w:val="36"/>
          <w:szCs w:val="36"/>
        </w:rPr>
      </w:pPr>
      <w:bookmarkStart w:id="4" w:name="_Toc182508941"/>
      <w:r w:rsidRPr="00751A0F">
        <w:rPr>
          <w:color w:val="auto"/>
          <w:sz w:val="36"/>
          <w:szCs w:val="36"/>
        </w:rPr>
        <w:t>Instalación General</w:t>
      </w:r>
      <w:bookmarkEnd w:id="4"/>
    </w:p>
    <w:p w14:paraId="13E15DD2" w14:textId="77777777" w:rsidR="0029603F" w:rsidRPr="00200974" w:rsidRDefault="0029603F" w:rsidP="0029603F">
      <w:pPr>
        <w:spacing w:line="240" w:lineRule="auto"/>
        <w:rPr>
          <w:rFonts w:ascii="Calibri Light" w:hAnsi="Calibri Light" w:cs="Calibri Light"/>
        </w:rPr>
      </w:pPr>
      <w:r w:rsidRPr="00200974">
        <w:rPr>
          <w:rFonts w:ascii="Calibri Light" w:hAnsi="Calibri Light" w:cs="Calibri Light"/>
        </w:rPr>
        <w:t xml:space="preserve">El proceso de desarrollo de bases de datos para la empresa </w:t>
      </w:r>
      <w:proofErr w:type="spellStart"/>
      <w:r w:rsidRPr="00200974">
        <w:rPr>
          <w:rFonts w:ascii="Calibri Light" w:hAnsi="Calibri Light" w:cs="Calibri Light"/>
        </w:rPr>
        <w:t>AutoRenta</w:t>
      </w:r>
      <w:proofErr w:type="spellEnd"/>
      <w:r w:rsidRPr="00200974">
        <w:rPr>
          <w:rFonts w:ascii="Calibri Light" w:hAnsi="Calibri Light" w:cs="Calibri Light"/>
        </w:rPr>
        <w:t xml:space="preserve">, se encuentra en la plataforma de </w:t>
      </w:r>
      <w:r w:rsidRPr="00200974">
        <w:rPr>
          <w:rFonts w:ascii="Calibri Light" w:hAnsi="Calibri Light" w:cs="Calibri Light"/>
          <w:highlight w:val="lightGray"/>
        </w:rPr>
        <w:t>GitHub</w:t>
      </w:r>
      <w:r w:rsidRPr="00200974">
        <w:rPr>
          <w:rFonts w:ascii="Calibri Light" w:hAnsi="Calibri Light" w:cs="Calibri Light"/>
        </w:rPr>
        <w:t xml:space="preserve"> en una carpeta que contiene este documento.</w:t>
      </w:r>
    </w:p>
    <w:p w14:paraId="47D908B2" w14:textId="77777777" w:rsidR="0029603F" w:rsidRPr="00200974" w:rsidRDefault="0029603F" w:rsidP="0029603F">
      <w:pPr>
        <w:spacing w:line="240" w:lineRule="auto"/>
        <w:rPr>
          <w:rFonts w:ascii="Calibri Light" w:hAnsi="Calibri Light" w:cs="Calibri Light"/>
          <w:b/>
          <w:bCs/>
        </w:rPr>
      </w:pPr>
      <w:r w:rsidRPr="00200974">
        <w:rPr>
          <w:rFonts w:ascii="Calibri Light" w:hAnsi="Calibri Light" w:cs="Calibri Light"/>
        </w:rPr>
        <w:t xml:space="preserve"> </w:t>
      </w:r>
    </w:p>
    <w:p w14:paraId="6C2F7279" w14:textId="77777777" w:rsidR="0029603F" w:rsidRPr="00CF1FB4" w:rsidRDefault="0029603F" w:rsidP="00200974">
      <w:pPr>
        <w:pStyle w:val="Ttulo1"/>
        <w:rPr>
          <w:b/>
          <w:bCs/>
          <w:color w:val="auto"/>
        </w:rPr>
      </w:pPr>
      <w:bookmarkStart w:id="5" w:name="_Toc182508942"/>
      <w:r w:rsidRPr="00CF1FB4">
        <w:rPr>
          <w:b/>
          <w:bCs/>
          <w:color w:val="auto"/>
        </w:rPr>
        <w:lastRenderedPageBreak/>
        <w:t>Planificación</w:t>
      </w:r>
      <w:bookmarkEnd w:id="5"/>
    </w:p>
    <w:p w14:paraId="734775AE" w14:textId="77777777" w:rsidR="0029603F" w:rsidRPr="00200974" w:rsidRDefault="0029603F" w:rsidP="0029603F">
      <w:pPr>
        <w:spacing w:line="240" w:lineRule="auto"/>
        <w:rPr>
          <w:rFonts w:ascii="Calibri Light" w:hAnsi="Calibri Light" w:cs="Calibri Light"/>
        </w:rPr>
      </w:pPr>
      <w:r w:rsidRPr="00200974">
        <w:rPr>
          <w:rFonts w:ascii="Calibri Light" w:hAnsi="Calibri Light" w:cs="Calibri Light"/>
        </w:rPr>
        <w:t xml:space="preserve">Ejecución: Después de analizar la información requerida por la empresa </w:t>
      </w:r>
      <w:proofErr w:type="spellStart"/>
      <w:r w:rsidRPr="00200974">
        <w:rPr>
          <w:rFonts w:ascii="Calibri Light" w:hAnsi="Calibri Light" w:cs="Calibri Light"/>
        </w:rPr>
        <w:t>AutoRenta</w:t>
      </w:r>
      <w:proofErr w:type="spellEnd"/>
      <w:r w:rsidRPr="00200974">
        <w:rPr>
          <w:rFonts w:ascii="Calibri Light" w:hAnsi="Calibri Light" w:cs="Calibri Light"/>
        </w:rPr>
        <w:t xml:space="preserve"> se comenzó la creación del modelo conceptual. Este modelo describe la estructura necesaria de la base de datos, dando una visualización de sus relaciones y entidades principales.</w:t>
      </w:r>
    </w:p>
    <w:p w14:paraId="177A7971" w14:textId="77777777" w:rsidR="0029603F" w:rsidRPr="00200974" w:rsidRDefault="0029603F" w:rsidP="0029603F">
      <w:pPr>
        <w:spacing w:line="240" w:lineRule="auto"/>
        <w:rPr>
          <w:rFonts w:ascii="Calibri Light" w:hAnsi="Calibri Light" w:cs="Calibri Light"/>
        </w:rPr>
      </w:pPr>
      <w:r w:rsidRPr="00200974">
        <w:rPr>
          <w:rFonts w:ascii="Calibri Light" w:hAnsi="Calibri Light" w:cs="Calibri Light"/>
        </w:rPr>
        <w:t>El modelo conceptual se identifica por sus formas y colores, a continuación, describiremos sus características visuales.</w:t>
      </w:r>
    </w:p>
    <w:p w14:paraId="5091A6D0" w14:textId="77777777" w:rsidR="0029603F" w:rsidRPr="00200974" w:rsidRDefault="0029603F" w:rsidP="0029603F">
      <w:pPr>
        <w:spacing w:line="240" w:lineRule="auto"/>
        <w:rPr>
          <w:rFonts w:ascii="Calibri Light" w:hAnsi="Calibri Light" w:cs="Calibri Light"/>
        </w:rPr>
      </w:pPr>
    </w:p>
    <w:p w14:paraId="7EB94D54" w14:textId="77777777" w:rsidR="0029603F" w:rsidRPr="00200974" w:rsidRDefault="0029603F" w:rsidP="0029603F">
      <w:pPr>
        <w:spacing w:line="240" w:lineRule="auto"/>
        <w:rPr>
          <w:rFonts w:ascii="Calibri Light" w:hAnsi="Calibri Light" w:cs="Calibri Light"/>
        </w:rPr>
      </w:pPr>
      <w:r w:rsidRPr="00200974">
        <w:rPr>
          <w:rFonts w:ascii="Calibri Light" w:hAnsi="Calibri Light" w:cs="Calibri Light"/>
          <w:noProof/>
          <w:lang w:eastAsia="es-CO"/>
        </w:rPr>
        <mc:AlternateContent>
          <mc:Choice Requires="wps">
            <w:drawing>
              <wp:anchor distT="0" distB="0" distL="114300" distR="114300" simplePos="0" relativeHeight="251656704" behindDoc="0" locked="0" layoutInCell="1" allowOverlap="1" wp14:anchorId="7E7B2C75" wp14:editId="56658B86">
                <wp:simplePos x="0" y="0"/>
                <wp:positionH relativeFrom="margin">
                  <wp:posOffset>2291241</wp:posOffset>
                </wp:positionH>
                <wp:positionV relativeFrom="paragraph">
                  <wp:posOffset>38100</wp:posOffset>
                </wp:positionV>
                <wp:extent cx="1111885" cy="431165"/>
                <wp:effectExtent l="0" t="0" r="12065" b="26035"/>
                <wp:wrapNone/>
                <wp:docPr id="1" name="Rectángulo 1"/>
                <wp:cNvGraphicFramePr/>
                <a:graphic xmlns:a="http://schemas.openxmlformats.org/drawingml/2006/main">
                  <a:graphicData uri="http://schemas.microsoft.com/office/word/2010/wordprocessingShape">
                    <wps:wsp>
                      <wps:cNvSpPr/>
                      <wps:spPr>
                        <a:xfrm>
                          <a:off x="0" y="0"/>
                          <a:ext cx="1111885" cy="431165"/>
                        </a:xfrm>
                        <a:prstGeom prst="rect">
                          <a:avLst/>
                        </a:prstGeom>
                        <a:solidFill>
                          <a:schemeClr val="accent5">
                            <a:lumMod val="75000"/>
                          </a:schemeClr>
                        </a:solidFill>
                        <a:ln>
                          <a:solidFill>
                            <a:schemeClr val="accent5">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0DC3A3B1" w14:textId="77777777" w:rsidR="00660B34" w:rsidRDefault="00660B34" w:rsidP="002960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B2C75" id="Rectángulo 1" o:spid="_x0000_s1026" style="position:absolute;margin-left:180.4pt;margin-top:3pt;width:87.55pt;height:33.9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" fillcolor="#2f5496 [2408]" strokecolor="#2f5496 [2408]" strokeweight="1pt">
                <v:textbox>
                  <w:txbxContent>
                    <w:p w14:paraId="0DC3A3B1" w14:textId="77777777" w:rsidR="00660B34" w:rsidRDefault="00660B34" w:rsidP="0029603F">
                      <w:pPr>
                        <w:jc w:val="center"/>
                      </w:pPr>
                    </w:p>
                  </w:txbxContent>
                </v:textbox>
                <w10:wrap anchorx="margin"/>
              </v:rect>
            </w:pict>
          </mc:Fallback>
        </mc:AlternateContent>
      </w:r>
    </w:p>
    <w:p w14:paraId="25D89291" w14:textId="77777777" w:rsidR="0029603F" w:rsidRPr="00200974" w:rsidRDefault="0029603F" w:rsidP="0029603F">
      <w:pPr>
        <w:spacing w:line="240" w:lineRule="auto"/>
        <w:rPr>
          <w:rFonts w:ascii="Calibri Light" w:hAnsi="Calibri Light" w:cs="Calibri Light"/>
        </w:rPr>
      </w:pPr>
      <w:r w:rsidRPr="00200974">
        <w:rPr>
          <w:rFonts w:ascii="Calibri Light" w:hAnsi="Calibri Light" w:cs="Calibri Light"/>
          <w:noProof/>
          <w:lang w:eastAsia="es-CO"/>
        </w:rPr>
        <mc:AlternateContent>
          <mc:Choice Requires="wps">
            <w:drawing>
              <wp:anchor distT="0" distB="0" distL="114300" distR="114300" simplePos="0" relativeHeight="251657728" behindDoc="0" locked="0" layoutInCell="1" allowOverlap="1" wp14:anchorId="10A679A9" wp14:editId="5D960409">
                <wp:simplePos x="0" y="0"/>
                <wp:positionH relativeFrom="column">
                  <wp:posOffset>2756061</wp:posOffset>
                </wp:positionH>
                <wp:positionV relativeFrom="paragraph">
                  <wp:posOffset>252095</wp:posOffset>
                </wp:positionV>
                <wp:extent cx="219710" cy="328930"/>
                <wp:effectExtent l="19050" t="0" r="27940" b="33020"/>
                <wp:wrapNone/>
                <wp:docPr id="4" name="Flecha abajo 4"/>
                <wp:cNvGraphicFramePr/>
                <a:graphic xmlns:a="http://schemas.openxmlformats.org/drawingml/2006/main">
                  <a:graphicData uri="http://schemas.microsoft.com/office/word/2010/wordprocessingShape">
                    <wps:wsp>
                      <wps:cNvSpPr/>
                      <wps:spPr>
                        <a:xfrm>
                          <a:off x="0" y="0"/>
                          <a:ext cx="219710" cy="3289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1DF0CA5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4" o:spid="_x0000_s1026" type="#_x0000_t67" style="position:absolute;margin-left:217pt;margin-top:19.85pt;width:17.3pt;height:2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" adj="14386" fillcolor="#5b9bd5 [3204]" strokecolor="#1f4d78 [1604]" strokeweight="1pt"/>
            </w:pict>
          </mc:Fallback>
        </mc:AlternateContent>
      </w:r>
    </w:p>
    <w:p w14:paraId="007B92AE" w14:textId="77777777" w:rsidR="0029603F" w:rsidRPr="00200974" w:rsidRDefault="0029603F" w:rsidP="0029603F">
      <w:pPr>
        <w:spacing w:line="240" w:lineRule="auto"/>
        <w:rPr>
          <w:rFonts w:ascii="Calibri Light" w:hAnsi="Calibri Light" w:cs="Calibri Light"/>
        </w:rPr>
      </w:pPr>
    </w:p>
    <w:p w14:paraId="1FB6D410" w14:textId="77777777" w:rsidR="0029603F" w:rsidRPr="00200974" w:rsidRDefault="0029603F" w:rsidP="0029603F">
      <w:pPr>
        <w:spacing w:line="240" w:lineRule="auto"/>
        <w:rPr>
          <w:rFonts w:ascii="Calibri Light" w:hAnsi="Calibri Light" w:cs="Calibri Light"/>
        </w:rPr>
      </w:pPr>
    </w:p>
    <w:p w14:paraId="43F21BCA" w14:textId="3AE114C0" w:rsidR="0029603F" w:rsidRPr="00200974" w:rsidRDefault="0029603F" w:rsidP="0029603F">
      <w:pPr>
        <w:rPr>
          <w:rFonts w:ascii="Calibri Light" w:hAnsi="Calibri Light" w:cs="Calibri Light"/>
        </w:rPr>
      </w:pPr>
      <w:r w:rsidRPr="00200974">
        <w:rPr>
          <w:rFonts w:ascii="Calibri Light" w:hAnsi="Calibri Light" w:cs="Calibri Light"/>
        </w:rPr>
        <w:t xml:space="preserve">                                                             </w:t>
      </w:r>
      <w:r w:rsidR="00CF1FB4">
        <w:rPr>
          <w:rFonts w:ascii="Calibri Light" w:hAnsi="Calibri Light" w:cs="Calibri Light"/>
        </w:rPr>
        <w:t xml:space="preserve">                 </w:t>
      </w:r>
      <w:r w:rsidRPr="00200974">
        <w:rPr>
          <w:rFonts w:ascii="Calibri Light" w:hAnsi="Calibri Light" w:cs="Calibri Light"/>
        </w:rPr>
        <w:t xml:space="preserve">      </w:t>
      </w:r>
      <w:r w:rsidRPr="00200974">
        <w:rPr>
          <w:rFonts w:ascii="Calibri Light" w:hAnsi="Calibri Light" w:cs="Calibri Light"/>
          <w:color w:val="2F5496" w:themeColor="accent5" w:themeShade="BF"/>
        </w:rPr>
        <w:t xml:space="preserve">Entidad                                       </w:t>
      </w:r>
    </w:p>
    <w:p w14:paraId="3A20FFA5" w14:textId="77777777" w:rsidR="0029603F" w:rsidRPr="00200974" w:rsidRDefault="000813B8" w:rsidP="0029603F">
      <w:pPr>
        <w:rPr>
          <w:rFonts w:ascii="Calibri Light" w:hAnsi="Calibri Light" w:cs="Calibri Light"/>
        </w:rPr>
      </w:pPr>
      <w:r w:rsidRPr="00200974">
        <w:rPr>
          <w:rFonts w:ascii="Calibri Light" w:hAnsi="Calibri Light" w:cs="Calibri Light"/>
          <w:b/>
          <w:i/>
        </w:rPr>
        <w:t>Entidades</w:t>
      </w:r>
      <w:r w:rsidRPr="00200974">
        <w:rPr>
          <w:rFonts w:ascii="Calibri Light" w:hAnsi="Calibri Light" w:cs="Calibri Light"/>
        </w:rPr>
        <w:t>:</w:t>
      </w:r>
    </w:p>
    <w:p w14:paraId="1EFC245A" w14:textId="77777777" w:rsidR="000813B8" w:rsidRPr="00200974" w:rsidRDefault="000813B8" w:rsidP="000813B8">
      <w:pPr>
        <w:pStyle w:val="Prrafodelista"/>
        <w:numPr>
          <w:ilvl w:val="0"/>
          <w:numId w:val="1"/>
        </w:numPr>
        <w:rPr>
          <w:rFonts w:ascii="Calibri Light" w:hAnsi="Calibri Light" w:cs="Calibri Light"/>
        </w:rPr>
      </w:pPr>
      <w:r w:rsidRPr="00200974">
        <w:rPr>
          <w:rFonts w:ascii="Calibri Light" w:hAnsi="Calibri Light" w:cs="Calibri Light"/>
        </w:rPr>
        <w:t>Sucursal</w:t>
      </w:r>
    </w:p>
    <w:p w14:paraId="4A0B4824" w14:textId="77777777" w:rsidR="000813B8" w:rsidRPr="00200974" w:rsidRDefault="000813B8" w:rsidP="000813B8">
      <w:pPr>
        <w:pStyle w:val="Prrafodelista"/>
        <w:numPr>
          <w:ilvl w:val="0"/>
          <w:numId w:val="1"/>
        </w:numPr>
        <w:rPr>
          <w:rFonts w:ascii="Calibri Light" w:hAnsi="Calibri Light" w:cs="Calibri Light"/>
        </w:rPr>
      </w:pPr>
      <w:r w:rsidRPr="00200974">
        <w:rPr>
          <w:rFonts w:ascii="Calibri Light" w:hAnsi="Calibri Light" w:cs="Calibri Light"/>
        </w:rPr>
        <w:t>Cliente</w:t>
      </w:r>
    </w:p>
    <w:p w14:paraId="2DDB76CE" w14:textId="77777777" w:rsidR="000813B8" w:rsidRPr="00200974" w:rsidRDefault="000813B8" w:rsidP="000813B8">
      <w:pPr>
        <w:pStyle w:val="Prrafodelista"/>
        <w:numPr>
          <w:ilvl w:val="0"/>
          <w:numId w:val="1"/>
        </w:numPr>
        <w:rPr>
          <w:rFonts w:ascii="Calibri Light" w:hAnsi="Calibri Light" w:cs="Calibri Light"/>
        </w:rPr>
      </w:pPr>
      <w:r w:rsidRPr="00200974">
        <w:rPr>
          <w:rFonts w:ascii="Calibri Light" w:hAnsi="Calibri Light" w:cs="Calibri Light"/>
        </w:rPr>
        <w:t>Empleado</w:t>
      </w:r>
    </w:p>
    <w:p w14:paraId="57697BA0" w14:textId="77777777" w:rsidR="000813B8" w:rsidRPr="00200974" w:rsidRDefault="000813B8" w:rsidP="000813B8">
      <w:pPr>
        <w:pStyle w:val="Prrafodelista"/>
        <w:numPr>
          <w:ilvl w:val="0"/>
          <w:numId w:val="1"/>
        </w:numPr>
        <w:rPr>
          <w:rFonts w:ascii="Calibri Light" w:hAnsi="Calibri Light" w:cs="Calibri Light"/>
        </w:rPr>
      </w:pPr>
      <w:r w:rsidRPr="00200974">
        <w:rPr>
          <w:rFonts w:ascii="Calibri Light" w:hAnsi="Calibri Light" w:cs="Calibri Light"/>
        </w:rPr>
        <w:t>Alquiler</w:t>
      </w:r>
    </w:p>
    <w:p w14:paraId="04B88B36" w14:textId="77777777" w:rsidR="000813B8" w:rsidRPr="00200974" w:rsidRDefault="000813B8" w:rsidP="000813B8">
      <w:pPr>
        <w:pStyle w:val="Prrafodelista"/>
        <w:numPr>
          <w:ilvl w:val="0"/>
          <w:numId w:val="1"/>
        </w:numPr>
        <w:rPr>
          <w:rFonts w:ascii="Calibri Light" w:hAnsi="Calibri Light" w:cs="Calibri Light"/>
        </w:rPr>
      </w:pPr>
      <w:r w:rsidRPr="00200974">
        <w:rPr>
          <w:rFonts w:ascii="Calibri Light" w:hAnsi="Calibri Light" w:cs="Calibri Light"/>
        </w:rPr>
        <w:t>Vehículo</w:t>
      </w:r>
    </w:p>
    <w:p w14:paraId="36C1412D" w14:textId="77777777" w:rsidR="000813B8" w:rsidRPr="00200974" w:rsidRDefault="000813B8" w:rsidP="000813B8">
      <w:pPr>
        <w:pStyle w:val="Prrafodelista"/>
        <w:numPr>
          <w:ilvl w:val="0"/>
          <w:numId w:val="1"/>
        </w:numPr>
        <w:rPr>
          <w:rFonts w:ascii="Calibri Light" w:hAnsi="Calibri Light" w:cs="Calibri Light"/>
        </w:rPr>
      </w:pPr>
      <w:r w:rsidRPr="00200974">
        <w:rPr>
          <w:rFonts w:ascii="Calibri Light" w:hAnsi="Calibri Light" w:cs="Calibri Light"/>
        </w:rPr>
        <w:t xml:space="preserve">Mantenimiento </w:t>
      </w:r>
    </w:p>
    <w:p w14:paraId="2EEE3BC8" w14:textId="77777777" w:rsidR="000813B8" w:rsidRPr="00200974" w:rsidRDefault="000813B8" w:rsidP="000813B8">
      <w:pPr>
        <w:pStyle w:val="Prrafodelista"/>
        <w:numPr>
          <w:ilvl w:val="0"/>
          <w:numId w:val="1"/>
        </w:numPr>
        <w:rPr>
          <w:rFonts w:ascii="Calibri Light" w:hAnsi="Calibri Light" w:cs="Calibri Light"/>
        </w:rPr>
      </w:pPr>
      <w:r w:rsidRPr="00200974">
        <w:rPr>
          <w:rFonts w:ascii="Calibri Light" w:hAnsi="Calibri Light" w:cs="Calibri Light"/>
        </w:rPr>
        <w:t xml:space="preserve">Lugar de mantenimiento </w:t>
      </w:r>
    </w:p>
    <w:p w14:paraId="047838BC" w14:textId="77777777" w:rsidR="000813B8" w:rsidRPr="00200974" w:rsidRDefault="000813B8" w:rsidP="000813B8">
      <w:pPr>
        <w:pStyle w:val="Prrafodelista"/>
        <w:rPr>
          <w:rFonts w:ascii="Calibri Light" w:hAnsi="Calibri Light" w:cs="Calibri Light"/>
        </w:rPr>
      </w:pPr>
    </w:p>
    <w:p w14:paraId="132525F1" w14:textId="77777777" w:rsidR="000813B8" w:rsidRPr="00200974" w:rsidRDefault="000813B8" w:rsidP="000813B8">
      <w:pPr>
        <w:rPr>
          <w:rFonts w:ascii="Calibri Light" w:hAnsi="Calibri Light" w:cs="Calibri Light"/>
        </w:rPr>
      </w:pPr>
      <w:r w:rsidRPr="00200974">
        <w:rPr>
          <w:rFonts w:ascii="Calibri Light" w:hAnsi="Calibri Light" w:cs="Calibri Light"/>
          <w:b/>
          <w:i/>
        </w:rPr>
        <w:t>Relación</w:t>
      </w:r>
      <w:r w:rsidRPr="00200974">
        <w:rPr>
          <w:rFonts w:ascii="Calibri Light" w:hAnsi="Calibri Light" w:cs="Calibri Light"/>
        </w:rPr>
        <w:t>:</w:t>
      </w:r>
    </w:p>
    <w:p w14:paraId="132D5762" w14:textId="77777777" w:rsidR="000813B8" w:rsidRPr="00200974" w:rsidRDefault="000813B8" w:rsidP="000813B8">
      <w:pPr>
        <w:pStyle w:val="Prrafodelista"/>
        <w:numPr>
          <w:ilvl w:val="0"/>
          <w:numId w:val="2"/>
        </w:numPr>
        <w:rPr>
          <w:rFonts w:ascii="Calibri Light" w:hAnsi="Calibri Light" w:cs="Calibri Light"/>
        </w:rPr>
      </w:pPr>
      <w:r w:rsidRPr="00200974">
        <w:rPr>
          <w:rFonts w:ascii="Calibri Light" w:hAnsi="Calibri Light" w:cs="Calibri Light"/>
        </w:rPr>
        <w:t>Una sucursal puede dar servicio a muchos clientes, y un cliente puede buscar estos servicios en varias sucursales.</w:t>
      </w:r>
    </w:p>
    <w:p w14:paraId="4D7E135B" w14:textId="77777777" w:rsidR="000813B8" w:rsidRPr="00200974" w:rsidRDefault="000813B8" w:rsidP="000813B8">
      <w:pPr>
        <w:pStyle w:val="Prrafodelista"/>
        <w:numPr>
          <w:ilvl w:val="0"/>
          <w:numId w:val="2"/>
        </w:numPr>
        <w:rPr>
          <w:rFonts w:ascii="Calibri Light" w:hAnsi="Calibri Light" w:cs="Calibri Light"/>
        </w:rPr>
      </w:pPr>
      <w:r w:rsidRPr="00200974">
        <w:rPr>
          <w:rFonts w:ascii="Calibri Light" w:hAnsi="Calibri Light" w:cs="Calibri Light"/>
        </w:rPr>
        <w:t>Una sucursal tiene muchos empleados, un empleado trabaja en una sucursal.</w:t>
      </w:r>
    </w:p>
    <w:p w14:paraId="78B97235" w14:textId="77777777" w:rsidR="000813B8" w:rsidRPr="00200974" w:rsidRDefault="000813B8" w:rsidP="000813B8">
      <w:pPr>
        <w:pStyle w:val="Prrafodelista"/>
        <w:numPr>
          <w:ilvl w:val="0"/>
          <w:numId w:val="2"/>
        </w:numPr>
        <w:rPr>
          <w:rFonts w:ascii="Calibri Light" w:hAnsi="Calibri Light" w:cs="Calibri Light"/>
        </w:rPr>
      </w:pPr>
      <w:r w:rsidRPr="00200974">
        <w:rPr>
          <w:rFonts w:ascii="Calibri Light" w:hAnsi="Calibri Light" w:cs="Calibri Light"/>
        </w:rPr>
        <w:t>Una sucursal ofrece muchos vehículos, y un vehículo puede ser ofrecido en muchas sucursales.</w:t>
      </w:r>
    </w:p>
    <w:p w14:paraId="7D5F4786" w14:textId="77777777" w:rsidR="000813B8" w:rsidRPr="00200974" w:rsidRDefault="000813B8" w:rsidP="000813B8">
      <w:pPr>
        <w:pStyle w:val="Prrafodelista"/>
        <w:numPr>
          <w:ilvl w:val="0"/>
          <w:numId w:val="2"/>
        </w:numPr>
        <w:rPr>
          <w:rFonts w:ascii="Calibri Light" w:hAnsi="Calibri Light" w:cs="Calibri Light"/>
        </w:rPr>
      </w:pPr>
      <w:r w:rsidRPr="00200974">
        <w:rPr>
          <w:rFonts w:ascii="Calibri Light" w:hAnsi="Calibri Light" w:cs="Calibri Light"/>
        </w:rPr>
        <w:t>Un vehículo puede tener muchos mantenimientos a lo largo de su servicio con la empresa y un mantenimiento es realizado a un vehículo.</w:t>
      </w:r>
    </w:p>
    <w:p w14:paraId="4B47CBA7" w14:textId="77777777" w:rsidR="000813B8" w:rsidRPr="00200974" w:rsidRDefault="000813B8" w:rsidP="000813B8">
      <w:pPr>
        <w:pStyle w:val="Prrafodelista"/>
        <w:numPr>
          <w:ilvl w:val="0"/>
          <w:numId w:val="2"/>
        </w:numPr>
        <w:rPr>
          <w:rFonts w:ascii="Calibri Light" w:hAnsi="Calibri Light" w:cs="Calibri Light"/>
        </w:rPr>
      </w:pPr>
      <w:r w:rsidRPr="00200974">
        <w:rPr>
          <w:rFonts w:ascii="Calibri Light" w:hAnsi="Calibri Light" w:cs="Calibri Light"/>
        </w:rPr>
        <w:t>El lugar de mantenimiento puede ofrecer sus servicios a varios mantenimientos de vehículos y ese mantenimiento le pertenece a un lugar.</w:t>
      </w:r>
    </w:p>
    <w:p w14:paraId="1C5C95C5" w14:textId="77777777" w:rsidR="004763E9" w:rsidRPr="00200974" w:rsidRDefault="000813B8" w:rsidP="004763E9">
      <w:pPr>
        <w:pStyle w:val="Prrafodelista"/>
        <w:numPr>
          <w:ilvl w:val="0"/>
          <w:numId w:val="2"/>
        </w:numPr>
        <w:rPr>
          <w:rFonts w:ascii="Calibri Light" w:hAnsi="Calibri Light" w:cs="Calibri Light"/>
        </w:rPr>
      </w:pPr>
      <w:r w:rsidRPr="00200974">
        <w:rPr>
          <w:rFonts w:ascii="Calibri Light" w:hAnsi="Calibri Light" w:cs="Calibri Light"/>
        </w:rPr>
        <w:t>Un cliente puede buscar los servicios de vehículos varias veces, y el alquiler se registra a un cliente</w:t>
      </w:r>
      <w:r w:rsidR="004763E9" w:rsidRPr="00200974">
        <w:rPr>
          <w:rFonts w:ascii="Calibri Light" w:hAnsi="Calibri Light" w:cs="Calibri Light"/>
        </w:rPr>
        <w:t>.</w:t>
      </w:r>
    </w:p>
    <w:p w14:paraId="26EA60B6" w14:textId="77777777" w:rsidR="004763E9" w:rsidRPr="00200974" w:rsidRDefault="004763E9" w:rsidP="004763E9">
      <w:pPr>
        <w:pStyle w:val="Prrafodelista"/>
        <w:numPr>
          <w:ilvl w:val="0"/>
          <w:numId w:val="2"/>
        </w:numPr>
        <w:rPr>
          <w:rFonts w:ascii="Calibri Light" w:hAnsi="Calibri Light" w:cs="Calibri Light"/>
        </w:rPr>
      </w:pPr>
      <w:r w:rsidRPr="00200974">
        <w:rPr>
          <w:rFonts w:ascii="Calibri Light" w:hAnsi="Calibri Light" w:cs="Calibri Light"/>
        </w:rPr>
        <w:t xml:space="preserve">Un empleado puede </w:t>
      </w:r>
      <w:r w:rsidR="005F4C8C" w:rsidRPr="00200974">
        <w:rPr>
          <w:rFonts w:ascii="Calibri Light" w:hAnsi="Calibri Light" w:cs="Calibri Light"/>
        </w:rPr>
        <w:t>gestionar un alquiler, y ese alquiler es gestionado por un empleado.</w:t>
      </w:r>
    </w:p>
    <w:p w14:paraId="088CFE29" w14:textId="77777777" w:rsidR="004763E9" w:rsidRPr="00200974" w:rsidRDefault="004763E9" w:rsidP="004763E9">
      <w:pPr>
        <w:pStyle w:val="Prrafodelista"/>
        <w:rPr>
          <w:rFonts w:ascii="Calibri Light" w:hAnsi="Calibri Light" w:cs="Calibri Light"/>
          <w:sz w:val="24"/>
        </w:rPr>
      </w:pPr>
    </w:p>
    <w:p w14:paraId="23FF2EC8" w14:textId="77777777" w:rsidR="004763E9" w:rsidRPr="00CF1FB4" w:rsidRDefault="004763E9" w:rsidP="00200974">
      <w:pPr>
        <w:pStyle w:val="Ttulo2"/>
        <w:rPr>
          <w:color w:val="auto"/>
          <w:sz w:val="36"/>
          <w:szCs w:val="36"/>
        </w:rPr>
      </w:pPr>
      <w:bookmarkStart w:id="6" w:name="_Toc182508943"/>
      <w:r w:rsidRPr="00CF1FB4">
        <w:rPr>
          <w:color w:val="auto"/>
          <w:sz w:val="36"/>
          <w:szCs w:val="36"/>
        </w:rPr>
        <w:t>Gráfica</w:t>
      </w:r>
      <w:bookmarkEnd w:id="6"/>
    </w:p>
    <w:p w14:paraId="0FB277DD" w14:textId="77777777" w:rsidR="005F4C8C" w:rsidRPr="00200974" w:rsidRDefault="005F4C8C" w:rsidP="004763E9">
      <w:pPr>
        <w:pStyle w:val="Prrafodelista"/>
        <w:rPr>
          <w:rFonts w:ascii="Calibri Light" w:hAnsi="Calibri Light" w:cs="Calibri Light"/>
          <w:sz w:val="24"/>
        </w:rPr>
      </w:pPr>
    </w:p>
    <w:p w14:paraId="4CAD1E85" w14:textId="77777777" w:rsidR="004763E9" w:rsidRPr="00200974" w:rsidRDefault="004763E9" w:rsidP="004763E9">
      <w:pPr>
        <w:pStyle w:val="Prrafodelista"/>
        <w:rPr>
          <w:rFonts w:ascii="Calibri Light" w:hAnsi="Calibri Light" w:cs="Calibri Light"/>
        </w:rPr>
      </w:pPr>
      <w:r w:rsidRPr="00200974">
        <w:rPr>
          <w:rFonts w:ascii="Calibri Light" w:hAnsi="Calibri Light" w:cs="Calibri Light"/>
          <w:noProof/>
        </w:rPr>
        <w:lastRenderedPageBreak/>
        <w:drawing>
          <wp:inline distT="0" distB="0" distL="0" distR="0" wp14:anchorId="5F25BD96" wp14:editId="45E7080C">
            <wp:extent cx="5468113" cy="29912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113" cy="2991267"/>
                    </a:xfrm>
                    <a:prstGeom prst="rect">
                      <a:avLst/>
                    </a:prstGeom>
                  </pic:spPr>
                </pic:pic>
              </a:graphicData>
            </a:graphic>
          </wp:inline>
        </w:drawing>
      </w:r>
    </w:p>
    <w:p w14:paraId="2878A7DD" w14:textId="77777777" w:rsidR="0029603F" w:rsidRPr="00200974" w:rsidRDefault="0029603F" w:rsidP="0029603F">
      <w:pPr>
        <w:rPr>
          <w:rFonts w:ascii="Calibri Light" w:hAnsi="Calibri Light" w:cs="Calibri Light"/>
        </w:rPr>
      </w:pPr>
    </w:p>
    <w:p w14:paraId="37CC9111" w14:textId="77777777" w:rsidR="0029603F" w:rsidRPr="00200974" w:rsidRDefault="0029603F" w:rsidP="0029603F">
      <w:pPr>
        <w:rPr>
          <w:rFonts w:ascii="Calibri Light" w:hAnsi="Calibri Light" w:cs="Calibri Light"/>
        </w:rPr>
      </w:pPr>
    </w:p>
    <w:p w14:paraId="493DECAC" w14:textId="00B02E58" w:rsidR="00CF1FB4" w:rsidRDefault="004763E9" w:rsidP="00CF1FB4">
      <w:pPr>
        <w:pStyle w:val="Ttulo1"/>
        <w:jc w:val="center"/>
        <w:rPr>
          <w:b/>
          <w:bCs/>
          <w:color w:val="auto"/>
          <w:sz w:val="36"/>
          <w:szCs w:val="36"/>
        </w:rPr>
      </w:pPr>
      <w:bookmarkStart w:id="7" w:name="_Toc182508944"/>
      <w:r w:rsidRPr="00CF1FB4">
        <w:rPr>
          <w:b/>
          <w:bCs/>
          <w:color w:val="auto"/>
          <w:sz w:val="36"/>
          <w:szCs w:val="36"/>
        </w:rPr>
        <w:t>Construcción del modelo Lógico</w:t>
      </w:r>
      <w:bookmarkEnd w:id="7"/>
    </w:p>
    <w:p w14:paraId="01EEA97C" w14:textId="77777777" w:rsidR="00CF1FB4" w:rsidRPr="00CF1FB4" w:rsidRDefault="00CF1FB4" w:rsidP="00CF1FB4"/>
    <w:p w14:paraId="3E859159" w14:textId="77777777" w:rsidR="004763E9" w:rsidRPr="00200974" w:rsidRDefault="004763E9" w:rsidP="004763E9">
      <w:pPr>
        <w:rPr>
          <w:rFonts w:ascii="Calibri Light" w:hAnsi="Calibri Light" w:cs="Calibri Light"/>
        </w:rPr>
      </w:pPr>
      <w:r w:rsidRPr="00200974">
        <w:rPr>
          <w:rFonts w:ascii="Calibri Light" w:hAnsi="Calibri Light" w:cs="Calibri Light"/>
        </w:rPr>
        <w:t>La construcción del modelo lógico sigue la misma estructura del modelo conceptual. En este modelo se le añaden los atributos</w:t>
      </w:r>
      <w:r w:rsidR="005F4C8C" w:rsidRPr="00200974">
        <w:rPr>
          <w:rFonts w:ascii="Calibri Light" w:hAnsi="Calibri Light" w:cs="Calibri Light"/>
        </w:rPr>
        <w:t xml:space="preserve"> y se identifican las llaves primarias y foráneas</w:t>
      </w:r>
      <w:r w:rsidR="00182BDE" w:rsidRPr="00200974">
        <w:rPr>
          <w:rFonts w:ascii="Calibri Light" w:hAnsi="Calibri Light" w:cs="Calibri Light"/>
        </w:rPr>
        <w:t xml:space="preserve">, aplicando la </w:t>
      </w:r>
      <w:r w:rsidR="005F4C8C" w:rsidRPr="00200974">
        <w:rPr>
          <w:rFonts w:ascii="Calibri Light" w:hAnsi="Calibri Light" w:cs="Calibri Light"/>
        </w:rPr>
        <w:t>cardinalidad.</w:t>
      </w:r>
    </w:p>
    <w:p w14:paraId="2525EA5C" w14:textId="77777777" w:rsidR="005556B7" w:rsidRPr="00200974" w:rsidRDefault="007831F5" w:rsidP="004763E9">
      <w:pPr>
        <w:rPr>
          <w:rFonts w:ascii="Calibri Light" w:hAnsi="Calibri Light" w:cs="Calibri Light"/>
          <w:color w:val="2E74B5" w:themeColor="accent1" w:themeShade="BF"/>
          <w:sz w:val="18"/>
        </w:rPr>
      </w:pPr>
      <w:r w:rsidRPr="00200974">
        <w:rPr>
          <w:rFonts w:ascii="Calibri Light" w:hAnsi="Calibri Light" w:cs="Calibri Light"/>
          <w:color w:val="2E74B5" w:themeColor="accent1" w:themeShade="BF"/>
          <w:sz w:val="18"/>
        </w:rPr>
        <w:t>Se crea una tabla conectora cuando la cardinalidad es de muchos a muchos</w:t>
      </w:r>
    </w:p>
    <w:p w14:paraId="3A9C9BE5" w14:textId="77777777" w:rsidR="00182BDE" w:rsidRPr="00200974" w:rsidRDefault="00182BDE" w:rsidP="004763E9">
      <w:pPr>
        <w:rPr>
          <w:rFonts w:ascii="Calibri Light" w:hAnsi="Calibri Light" w:cs="Calibri Light"/>
        </w:rPr>
      </w:pPr>
    </w:p>
    <w:p w14:paraId="665EC17B" w14:textId="7157F196" w:rsidR="00CF1FB4" w:rsidRDefault="00182BDE" w:rsidP="00CF1FB4">
      <w:pPr>
        <w:pStyle w:val="Ttulo2"/>
        <w:rPr>
          <w:b/>
          <w:bCs/>
          <w:color w:val="auto"/>
        </w:rPr>
      </w:pPr>
      <w:bookmarkStart w:id="8" w:name="_Toc182508945"/>
      <w:r w:rsidRPr="00CF1FB4">
        <w:rPr>
          <w:b/>
          <w:bCs/>
          <w:color w:val="auto"/>
        </w:rPr>
        <w:t>Relaciones y Cardinalidad</w:t>
      </w:r>
      <w:bookmarkEnd w:id="8"/>
    </w:p>
    <w:p w14:paraId="55DBF928" w14:textId="77777777" w:rsidR="00CF1FB4" w:rsidRPr="00CF1FB4" w:rsidRDefault="00CF1FB4" w:rsidP="00CF1FB4"/>
    <w:p w14:paraId="44701125" w14:textId="77777777" w:rsidR="005556B7" w:rsidRPr="00200974" w:rsidRDefault="005556B7" w:rsidP="005556B7">
      <w:pPr>
        <w:pStyle w:val="Prrafodelista"/>
        <w:numPr>
          <w:ilvl w:val="0"/>
          <w:numId w:val="5"/>
        </w:numPr>
        <w:rPr>
          <w:rFonts w:ascii="Calibri Light" w:hAnsi="Calibri Light" w:cs="Calibri Light"/>
          <w:i/>
        </w:rPr>
      </w:pPr>
      <w:r w:rsidRPr="00200974">
        <w:rPr>
          <w:rFonts w:ascii="Calibri Light" w:hAnsi="Calibri Light" w:cs="Calibri Light"/>
          <w:i/>
        </w:rPr>
        <w:t>Sucursal- Cliente</w:t>
      </w:r>
    </w:p>
    <w:p w14:paraId="1A4EA491" w14:textId="77777777" w:rsidR="00660B34" w:rsidRPr="00200974" w:rsidRDefault="005556B7" w:rsidP="00660B34">
      <w:pPr>
        <w:ind w:left="360"/>
        <w:rPr>
          <w:rFonts w:ascii="Calibri Light" w:hAnsi="Calibri Light" w:cs="Calibri Light"/>
        </w:rPr>
      </w:pPr>
      <w:r w:rsidRPr="00200974">
        <w:rPr>
          <w:rFonts w:ascii="Calibri Light" w:hAnsi="Calibri Light" w:cs="Calibri Light"/>
        </w:rPr>
        <w:t>Una sucursal puede dar servicio a muchos clientes, y un cliente puede buscar estos servicios en varias sucursales.</w:t>
      </w:r>
    </w:p>
    <w:p w14:paraId="560C0646" w14:textId="77777777" w:rsidR="005556B7" w:rsidRPr="00200974" w:rsidRDefault="005556B7" w:rsidP="00660B34">
      <w:pPr>
        <w:ind w:left="360"/>
        <w:rPr>
          <w:rFonts w:ascii="Calibri Light" w:hAnsi="Calibri Light" w:cs="Calibri Light"/>
          <w:b/>
        </w:rPr>
      </w:pPr>
      <w:r w:rsidRPr="00200974">
        <w:rPr>
          <w:rFonts w:ascii="Calibri Light" w:hAnsi="Calibri Light" w:cs="Calibri Light"/>
          <w:b/>
        </w:rPr>
        <w:t>Cardinalidad: n-m (muchos a muchos)</w:t>
      </w:r>
    </w:p>
    <w:p w14:paraId="26597CBB" w14:textId="77777777" w:rsidR="005556B7" w:rsidRPr="00200974" w:rsidRDefault="005556B7" w:rsidP="005556B7">
      <w:pPr>
        <w:pStyle w:val="Prrafodelista"/>
        <w:jc w:val="center"/>
        <w:rPr>
          <w:rFonts w:ascii="Calibri Light" w:hAnsi="Calibri Light" w:cs="Calibri Light"/>
        </w:rPr>
      </w:pPr>
      <w:r w:rsidRPr="00200974">
        <w:rPr>
          <w:rFonts w:ascii="Calibri Light" w:hAnsi="Calibri Light" w:cs="Calibri Light"/>
          <w:noProof/>
          <w:lang w:eastAsia="es-CO"/>
        </w:rPr>
        <w:drawing>
          <wp:inline distT="0" distB="0" distL="0" distR="0" wp14:anchorId="4B2C850F" wp14:editId="05F95BFB">
            <wp:extent cx="1714500" cy="485775"/>
            <wp:effectExtent l="0" t="0" r="0" b="9525"/>
            <wp:docPr id="11" name="Imagen 1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stretch>
                      <a:fillRect/>
                    </a:stretch>
                  </pic:blipFill>
                  <pic:spPr>
                    <a:xfrm>
                      <a:off x="0" y="0"/>
                      <a:ext cx="1714500" cy="485775"/>
                    </a:xfrm>
                    <a:prstGeom prst="rect">
                      <a:avLst/>
                    </a:prstGeom>
                  </pic:spPr>
                </pic:pic>
              </a:graphicData>
            </a:graphic>
          </wp:inline>
        </w:drawing>
      </w:r>
    </w:p>
    <w:p w14:paraId="5212C87B" w14:textId="77777777" w:rsidR="005556B7" w:rsidRPr="00200974" w:rsidRDefault="005556B7" w:rsidP="005556B7">
      <w:pPr>
        <w:pStyle w:val="Prrafodelista"/>
        <w:jc w:val="center"/>
        <w:rPr>
          <w:rFonts w:ascii="Calibri Light" w:hAnsi="Calibri Light" w:cs="Calibri Light"/>
        </w:rPr>
      </w:pPr>
    </w:p>
    <w:p w14:paraId="35A1F984" w14:textId="77777777" w:rsidR="005556B7" w:rsidRPr="00200974" w:rsidRDefault="005556B7" w:rsidP="005556B7">
      <w:pPr>
        <w:pStyle w:val="Prrafodelista"/>
        <w:jc w:val="center"/>
        <w:rPr>
          <w:rFonts w:ascii="Calibri Light" w:hAnsi="Calibri Light" w:cs="Calibri Light"/>
        </w:rPr>
      </w:pPr>
    </w:p>
    <w:p w14:paraId="21EE06D6" w14:textId="77777777" w:rsidR="005556B7" w:rsidRPr="00200974" w:rsidRDefault="005556B7" w:rsidP="005556B7">
      <w:pPr>
        <w:pStyle w:val="Prrafodelista"/>
        <w:numPr>
          <w:ilvl w:val="0"/>
          <w:numId w:val="5"/>
        </w:numPr>
        <w:rPr>
          <w:rFonts w:ascii="Calibri Light" w:hAnsi="Calibri Light" w:cs="Calibri Light"/>
          <w:i/>
        </w:rPr>
      </w:pPr>
      <w:r w:rsidRPr="00200974">
        <w:rPr>
          <w:rFonts w:ascii="Calibri Light" w:hAnsi="Calibri Light" w:cs="Calibri Light"/>
          <w:i/>
        </w:rPr>
        <w:t>Sucursal-Empleado</w:t>
      </w:r>
    </w:p>
    <w:p w14:paraId="4388F6F7" w14:textId="77777777" w:rsidR="005556B7" w:rsidRPr="00200974" w:rsidRDefault="005556B7" w:rsidP="005556B7">
      <w:pPr>
        <w:pStyle w:val="Prrafodelista"/>
        <w:rPr>
          <w:rFonts w:ascii="Calibri Light" w:hAnsi="Calibri Light" w:cs="Calibri Light"/>
        </w:rPr>
      </w:pPr>
      <w:r w:rsidRPr="00200974">
        <w:rPr>
          <w:rFonts w:ascii="Calibri Light" w:hAnsi="Calibri Light" w:cs="Calibri Light"/>
        </w:rPr>
        <w:t>Una sucursal tiene muchos empleados, un empleado trabaja en una sucursal.</w:t>
      </w:r>
    </w:p>
    <w:p w14:paraId="7877368C" w14:textId="77777777" w:rsidR="005556B7" w:rsidRPr="00200974" w:rsidRDefault="005556B7" w:rsidP="005556B7">
      <w:pPr>
        <w:pStyle w:val="Prrafodelista"/>
        <w:rPr>
          <w:rFonts w:ascii="Calibri Light" w:hAnsi="Calibri Light" w:cs="Calibri Light"/>
          <w:b/>
        </w:rPr>
      </w:pPr>
      <w:r w:rsidRPr="00200974">
        <w:rPr>
          <w:rFonts w:ascii="Calibri Light" w:hAnsi="Calibri Light" w:cs="Calibri Light"/>
          <w:b/>
        </w:rPr>
        <w:lastRenderedPageBreak/>
        <w:t xml:space="preserve">Cardinalidad: 1-n (uno a </w:t>
      </w:r>
      <w:proofErr w:type="spellStart"/>
      <w:r w:rsidRPr="00200974">
        <w:rPr>
          <w:rFonts w:ascii="Calibri Light" w:hAnsi="Calibri Light" w:cs="Calibri Light"/>
          <w:b/>
        </w:rPr>
        <w:t>muchoos</w:t>
      </w:r>
      <w:proofErr w:type="spellEnd"/>
      <w:r w:rsidRPr="00200974">
        <w:rPr>
          <w:rFonts w:ascii="Calibri Light" w:hAnsi="Calibri Light" w:cs="Calibri Light"/>
          <w:b/>
        </w:rPr>
        <w:t>)</w:t>
      </w:r>
    </w:p>
    <w:p w14:paraId="10748A61" w14:textId="77777777" w:rsidR="005556B7" w:rsidRPr="00200974" w:rsidRDefault="005556B7" w:rsidP="005556B7">
      <w:pPr>
        <w:pStyle w:val="Prrafodelista"/>
        <w:jc w:val="center"/>
        <w:rPr>
          <w:rFonts w:ascii="Calibri Light" w:hAnsi="Calibri Light" w:cs="Calibri Light"/>
        </w:rPr>
      </w:pPr>
      <w:r w:rsidRPr="00200974">
        <w:rPr>
          <w:rFonts w:ascii="Calibri Light" w:hAnsi="Calibri Light" w:cs="Calibri Light"/>
          <w:noProof/>
          <w:lang w:eastAsia="es-CO"/>
        </w:rPr>
        <w:drawing>
          <wp:inline distT="0" distB="0" distL="0" distR="0" wp14:anchorId="4A4A6341" wp14:editId="22CEA1DC">
            <wp:extent cx="1762125" cy="514350"/>
            <wp:effectExtent l="0" t="0" r="9525" b="0"/>
            <wp:docPr id="14" name="Imagen 14"/>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a:stretch>
                      <a:fillRect/>
                    </a:stretch>
                  </pic:blipFill>
                  <pic:spPr>
                    <a:xfrm>
                      <a:off x="0" y="0"/>
                      <a:ext cx="1762125" cy="514350"/>
                    </a:xfrm>
                    <a:prstGeom prst="rect">
                      <a:avLst/>
                    </a:prstGeom>
                  </pic:spPr>
                </pic:pic>
              </a:graphicData>
            </a:graphic>
          </wp:inline>
        </w:drawing>
      </w:r>
    </w:p>
    <w:p w14:paraId="61ED65E8" w14:textId="77777777" w:rsidR="005556B7" w:rsidRPr="00200974" w:rsidRDefault="005556B7" w:rsidP="005556B7">
      <w:pPr>
        <w:pStyle w:val="Prrafodelista"/>
        <w:numPr>
          <w:ilvl w:val="0"/>
          <w:numId w:val="5"/>
        </w:numPr>
        <w:rPr>
          <w:rFonts w:ascii="Calibri Light" w:hAnsi="Calibri Light" w:cs="Calibri Light"/>
          <w:i/>
        </w:rPr>
      </w:pPr>
      <w:r w:rsidRPr="00200974">
        <w:rPr>
          <w:rFonts w:ascii="Calibri Light" w:hAnsi="Calibri Light" w:cs="Calibri Light"/>
          <w:i/>
        </w:rPr>
        <w:t>Sucursal-Vehículo</w:t>
      </w:r>
    </w:p>
    <w:p w14:paraId="6B6B57BC" w14:textId="77777777" w:rsidR="005556B7" w:rsidRPr="00200974" w:rsidRDefault="005556B7" w:rsidP="005556B7">
      <w:pPr>
        <w:pStyle w:val="Prrafodelista"/>
        <w:rPr>
          <w:rFonts w:ascii="Calibri Light" w:hAnsi="Calibri Light" w:cs="Calibri Light"/>
        </w:rPr>
      </w:pPr>
      <w:r w:rsidRPr="00200974">
        <w:rPr>
          <w:rFonts w:ascii="Calibri Light" w:hAnsi="Calibri Light" w:cs="Calibri Light"/>
        </w:rPr>
        <w:t>Una sucursal ofrece muchos vehículos, y un vehículo puede ser ofrecido en muchas sucursales.</w:t>
      </w:r>
    </w:p>
    <w:p w14:paraId="1011BB10" w14:textId="77777777" w:rsidR="007831F5" w:rsidRPr="00200974" w:rsidRDefault="005556B7" w:rsidP="007831F5">
      <w:pPr>
        <w:pStyle w:val="Prrafodelista"/>
        <w:rPr>
          <w:rFonts w:ascii="Calibri Light" w:hAnsi="Calibri Light" w:cs="Calibri Light"/>
          <w:b/>
        </w:rPr>
      </w:pPr>
      <w:r w:rsidRPr="00200974">
        <w:rPr>
          <w:rFonts w:ascii="Calibri Light" w:hAnsi="Calibri Light" w:cs="Calibri Light"/>
          <w:b/>
        </w:rPr>
        <w:t>Cardinalidad</w:t>
      </w:r>
      <w:r w:rsidR="00837CDA" w:rsidRPr="00200974">
        <w:rPr>
          <w:rFonts w:ascii="Calibri Light" w:hAnsi="Calibri Light" w:cs="Calibri Light"/>
          <w:b/>
        </w:rPr>
        <w:t>: 1-n</w:t>
      </w:r>
      <w:r w:rsidRPr="00200974">
        <w:rPr>
          <w:rFonts w:ascii="Calibri Light" w:hAnsi="Calibri Light" w:cs="Calibri Light"/>
          <w:b/>
        </w:rPr>
        <w:t xml:space="preserve"> (</w:t>
      </w:r>
      <w:r w:rsidR="00837CDA" w:rsidRPr="00200974">
        <w:rPr>
          <w:rFonts w:ascii="Calibri Light" w:hAnsi="Calibri Light" w:cs="Calibri Light"/>
          <w:b/>
        </w:rPr>
        <w:t>uno</w:t>
      </w:r>
      <w:r w:rsidRPr="00200974">
        <w:rPr>
          <w:rFonts w:ascii="Calibri Light" w:hAnsi="Calibri Light" w:cs="Calibri Light"/>
          <w:b/>
        </w:rPr>
        <w:t xml:space="preserve"> a muchos)</w:t>
      </w:r>
    </w:p>
    <w:p w14:paraId="134220B8" w14:textId="77777777" w:rsidR="00837CDA" w:rsidRPr="00200974" w:rsidRDefault="00837CDA" w:rsidP="00837CDA">
      <w:pPr>
        <w:pStyle w:val="Prrafodelista"/>
        <w:jc w:val="center"/>
        <w:rPr>
          <w:rFonts w:ascii="Calibri Light" w:hAnsi="Calibri Light" w:cs="Calibri Light"/>
        </w:rPr>
      </w:pPr>
      <w:r w:rsidRPr="00200974">
        <w:rPr>
          <w:rFonts w:ascii="Calibri Light" w:hAnsi="Calibri Light" w:cs="Calibri Light"/>
          <w:noProof/>
          <w:lang w:eastAsia="es-CO"/>
        </w:rPr>
        <w:drawing>
          <wp:inline distT="0" distB="0" distL="0" distR="0" wp14:anchorId="6C244851" wp14:editId="46F72BA2">
            <wp:extent cx="1762125" cy="514350"/>
            <wp:effectExtent l="0" t="0" r="9525" b="0"/>
            <wp:docPr id="32" name="Imagen 32"/>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a:stretch>
                      <a:fillRect/>
                    </a:stretch>
                  </pic:blipFill>
                  <pic:spPr>
                    <a:xfrm>
                      <a:off x="0" y="0"/>
                      <a:ext cx="1762125" cy="514350"/>
                    </a:xfrm>
                    <a:prstGeom prst="rect">
                      <a:avLst/>
                    </a:prstGeom>
                  </pic:spPr>
                </pic:pic>
              </a:graphicData>
            </a:graphic>
          </wp:inline>
        </w:drawing>
      </w:r>
    </w:p>
    <w:p w14:paraId="6AEDE664" w14:textId="77777777" w:rsidR="005556B7" w:rsidRPr="00200974" w:rsidRDefault="005556B7" w:rsidP="005556B7">
      <w:pPr>
        <w:pStyle w:val="Prrafodelista"/>
        <w:jc w:val="center"/>
        <w:rPr>
          <w:rFonts w:ascii="Calibri Light" w:hAnsi="Calibri Light" w:cs="Calibri Light"/>
        </w:rPr>
      </w:pPr>
    </w:p>
    <w:p w14:paraId="43AC8955" w14:textId="77777777" w:rsidR="005556B7" w:rsidRPr="00200974" w:rsidRDefault="005556B7" w:rsidP="005556B7">
      <w:pPr>
        <w:pStyle w:val="Prrafodelista"/>
        <w:numPr>
          <w:ilvl w:val="0"/>
          <w:numId w:val="5"/>
        </w:numPr>
        <w:rPr>
          <w:rFonts w:ascii="Calibri Light" w:hAnsi="Calibri Light" w:cs="Calibri Light"/>
          <w:i/>
        </w:rPr>
      </w:pPr>
      <w:r w:rsidRPr="00200974">
        <w:rPr>
          <w:rFonts w:ascii="Calibri Light" w:hAnsi="Calibri Light" w:cs="Calibri Light"/>
          <w:i/>
        </w:rPr>
        <w:t>Vehículo-Mantenimiento</w:t>
      </w:r>
    </w:p>
    <w:p w14:paraId="4D1D5739" w14:textId="77777777" w:rsidR="00660B34" w:rsidRPr="00200974" w:rsidRDefault="005556B7" w:rsidP="00660B34">
      <w:pPr>
        <w:pStyle w:val="Prrafodelista"/>
        <w:rPr>
          <w:rFonts w:ascii="Calibri Light" w:hAnsi="Calibri Light" w:cs="Calibri Light"/>
        </w:rPr>
      </w:pPr>
      <w:r w:rsidRPr="00200974">
        <w:rPr>
          <w:rFonts w:ascii="Calibri Light" w:hAnsi="Calibri Light" w:cs="Calibri Light"/>
        </w:rPr>
        <w:t>Un vehículo puede tener muchos mantenimientos a lo largo de su servicio con la empresa y un mantenimiento es realizado a un vehículo.</w:t>
      </w:r>
    </w:p>
    <w:p w14:paraId="79A7FB46" w14:textId="77777777" w:rsidR="005556B7" w:rsidRPr="00200974" w:rsidRDefault="005556B7" w:rsidP="00660B34">
      <w:pPr>
        <w:pStyle w:val="Prrafodelista"/>
        <w:rPr>
          <w:rFonts w:ascii="Calibri Light" w:hAnsi="Calibri Light" w:cs="Calibri Light"/>
          <w:b/>
        </w:rPr>
      </w:pPr>
      <w:r w:rsidRPr="00200974">
        <w:rPr>
          <w:rFonts w:ascii="Calibri Light" w:hAnsi="Calibri Light" w:cs="Calibri Light"/>
          <w:b/>
        </w:rPr>
        <w:t>Cardinalidad: 1-n (uno a muchos)</w:t>
      </w:r>
    </w:p>
    <w:p w14:paraId="3C5F96E7" w14:textId="77777777" w:rsidR="005556B7" w:rsidRPr="00200974" w:rsidRDefault="00660B34" w:rsidP="005556B7">
      <w:pPr>
        <w:jc w:val="center"/>
        <w:rPr>
          <w:rFonts w:ascii="Calibri Light" w:hAnsi="Calibri Light" w:cs="Calibri Light"/>
        </w:rPr>
      </w:pPr>
      <w:r w:rsidRPr="00200974">
        <w:rPr>
          <w:rFonts w:ascii="Calibri Light" w:hAnsi="Calibri Light" w:cs="Calibri Light"/>
        </w:rPr>
        <w:t xml:space="preserve">          </w:t>
      </w:r>
      <w:r w:rsidR="005556B7" w:rsidRPr="00200974">
        <w:rPr>
          <w:rFonts w:ascii="Calibri Light" w:hAnsi="Calibri Light" w:cs="Calibri Light"/>
          <w:noProof/>
          <w:lang w:eastAsia="es-CO"/>
        </w:rPr>
        <w:drawing>
          <wp:inline distT="0" distB="0" distL="0" distR="0" wp14:anchorId="1351C863" wp14:editId="43812BF9">
            <wp:extent cx="1762125" cy="514350"/>
            <wp:effectExtent l="0" t="0" r="9525" b="0"/>
            <wp:docPr id="10" name="Imagen 10"/>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a:stretch>
                      <a:fillRect/>
                    </a:stretch>
                  </pic:blipFill>
                  <pic:spPr>
                    <a:xfrm>
                      <a:off x="0" y="0"/>
                      <a:ext cx="1762125" cy="514350"/>
                    </a:xfrm>
                    <a:prstGeom prst="rect">
                      <a:avLst/>
                    </a:prstGeom>
                  </pic:spPr>
                </pic:pic>
              </a:graphicData>
            </a:graphic>
          </wp:inline>
        </w:drawing>
      </w:r>
    </w:p>
    <w:p w14:paraId="3A2CFA1A" w14:textId="77777777" w:rsidR="005556B7" w:rsidRPr="00200974" w:rsidRDefault="005556B7" w:rsidP="005556B7">
      <w:pPr>
        <w:pStyle w:val="Prrafodelista"/>
        <w:numPr>
          <w:ilvl w:val="0"/>
          <w:numId w:val="5"/>
        </w:numPr>
        <w:rPr>
          <w:rFonts w:ascii="Calibri Light" w:hAnsi="Calibri Light" w:cs="Calibri Light"/>
          <w:i/>
        </w:rPr>
      </w:pPr>
      <w:proofErr w:type="spellStart"/>
      <w:r w:rsidRPr="00200974">
        <w:rPr>
          <w:rFonts w:ascii="Calibri Light" w:hAnsi="Calibri Light" w:cs="Calibri Light"/>
          <w:i/>
        </w:rPr>
        <w:t>Lugar_manteimiento</w:t>
      </w:r>
      <w:proofErr w:type="spellEnd"/>
      <w:r w:rsidRPr="00200974">
        <w:rPr>
          <w:rFonts w:ascii="Calibri Light" w:hAnsi="Calibri Light" w:cs="Calibri Light"/>
          <w:i/>
        </w:rPr>
        <w:t>-Mantenimiento</w:t>
      </w:r>
    </w:p>
    <w:p w14:paraId="6A839DA5" w14:textId="77777777" w:rsidR="005556B7" w:rsidRPr="00200974" w:rsidRDefault="005556B7" w:rsidP="005556B7">
      <w:pPr>
        <w:pStyle w:val="Prrafodelista"/>
        <w:rPr>
          <w:rFonts w:ascii="Calibri Light" w:hAnsi="Calibri Light" w:cs="Calibri Light"/>
        </w:rPr>
      </w:pPr>
      <w:r w:rsidRPr="00200974">
        <w:rPr>
          <w:rFonts w:ascii="Calibri Light" w:hAnsi="Calibri Light" w:cs="Calibri Light"/>
        </w:rPr>
        <w:t>El lugar de mantenimiento puede ofrecer sus servicios a varios mantenimientos de vehículos y ese mantenimiento le pertenece a un lugar.</w:t>
      </w:r>
    </w:p>
    <w:p w14:paraId="5643B9DA" w14:textId="77777777" w:rsidR="005556B7" w:rsidRPr="00200974" w:rsidRDefault="005556B7" w:rsidP="005556B7">
      <w:pPr>
        <w:pStyle w:val="Prrafodelista"/>
        <w:rPr>
          <w:rFonts w:ascii="Calibri Light" w:hAnsi="Calibri Light" w:cs="Calibri Light"/>
          <w:b/>
        </w:rPr>
      </w:pPr>
      <w:r w:rsidRPr="00200974">
        <w:rPr>
          <w:rFonts w:ascii="Calibri Light" w:hAnsi="Calibri Light" w:cs="Calibri Light"/>
          <w:b/>
        </w:rPr>
        <w:t>Cardinalidad: 1-n (uno a muchos)</w:t>
      </w:r>
    </w:p>
    <w:p w14:paraId="7F3DC425" w14:textId="77777777" w:rsidR="005556B7" w:rsidRPr="00200974" w:rsidRDefault="005556B7" w:rsidP="005556B7">
      <w:pPr>
        <w:pStyle w:val="Prrafodelista"/>
        <w:jc w:val="center"/>
        <w:rPr>
          <w:rFonts w:ascii="Calibri Light" w:hAnsi="Calibri Light" w:cs="Calibri Light"/>
        </w:rPr>
      </w:pPr>
      <w:r w:rsidRPr="00200974">
        <w:rPr>
          <w:rFonts w:ascii="Calibri Light" w:hAnsi="Calibri Light" w:cs="Calibri Light"/>
          <w:noProof/>
          <w:lang w:eastAsia="es-CO"/>
        </w:rPr>
        <w:drawing>
          <wp:inline distT="0" distB="0" distL="0" distR="0" wp14:anchorId="4D80B72A" wp14:editId="5DFF9994">
            <wp:extent cx="1762125" cy="514350"/>
            <wp:effectExtent l="0" t="0" r="9525" b="0"/>
            <wp:docPr id="12" name="Imagen 12"/>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a:stretch>
                      <a:fillRect/>
                    </a:stretch>
                  </pic:blipFill>
                  <pic:spPr>
                    <a:xfrm>
                      <a:off x="0" y="0"/>
                      <a:ext cx="1762125" cy="514350"/>
                    </a:xfrm>
                    <a:prstGeom prst="rect">
                      <a:avLst/>
                    </a:prstGeom>
                  </pic:spPr>
                </pic:pic>
              </a:graphicData>
            </a:graphic>
          </wp:inline>
        </w:drawing>
      </w:r>
    </w:p>
    <w:p w14:paraId="7F9ACB7B" w14:textId="77777777" w:rsidR="00660B34" w:rsidRPr="00200974" w:rsidRDefault="00660B34" w:rsidP="005556B7">
      <w:pPr>
        <w:pStyle w:val="Prrafodelista"/>
        <w:numPr>
          <w:ilvl w:val="0"/>
          <w:numId w:val="5"/>
        </w:numPr>
        <w:rPr>
          <w:rFonts w:ascii="Calibri Light" w:hAnsi="Calibri Light" w:cs="Calibri Light"/>
          <w:i/>
        </w:rPr>
      </w:pPr>
      <w:r w:rsidRPr="00200974">
        <w:rPr>
          <w:rFonts w:ascii="Calibri Light" w:hAnsi="Calibri Light" w:cs="Calibri Light"/>
          <w:i/>
        </w:rPr>
        <w:t>Cliente-Alquiler</w:t>
      </w:r>
    </w:p>
    <w:p w14:paraId="707D1A41" w14:textId="77777777" w:rsidR="005556B7" w:rsidRPr="00200974" w:rsidRDefault="005556B7" w:rsidP="00660B34">
      <w:pPr>
        <w:pStyle w:val="Prrafodelista"/>
        <w:rPr>
          <w:rFonts w:ascii="Calibri Light" w:hAnsi="Calibri Light" w:cs="Calibri Light"/>
        </w:rPr>
      </w:pPr>
      <w:r w:rsidRPr="00200974">
        <w:rPr>
          <w:rFonts w:ascii="Calibri Light" w:hAnsi="Calibri Light" w:cs="Calibri Light"/>
        </w:rPr>
        <w:t>Un cliente puede buscar los servicios de vehículos varias veces, y el alquiler se registra a un cliente.</w:t>
      </w:r>
    </w:p>
    <w:p w14:paraId="0A651119" w14:textId="77777777" w:rsidR="00660B34" w:rsidRPr="00200974" w:rsidRDefault="00660B34" w:rsidP="00660B34">
      <w:pPr>
        <w:pStyle w:val="Prrafodelista"/>
        <w:rPr>
          <w:rFonts w:ascii="Calibri Light" w:hAnsi="Calibri Light" w:cs="Calibri Light"/>
          <w:b/>
        </w:rPr>
      </w:pPr>
      <w:r w:rsidRPr="00200974">
        <w:rPr>
          <w:rFonts w:ascii="Calibri Light" w:hAnsi="Calibri Light" w:cs="Calibri Light"/>
          <w:b/>
        </w:rPr>
        <w:t>Cardinalidad: 1-n (uno a muchos)</w:t>
      </w:r>
    </w:p>
    <w:p w14:paraId="624DABB2" w14:textId="77777777" w:rsidR="00660B34" w:rsidRPr="00200974" w:rsidRDefault="00660B34" w:rsidP="00660B34">
      <w:pPr>
        <w:pStyle w:val="Prrafodelista"/>
        <w:jc w:val="center"/>
        <w:rPr>
          <w:rFonts w:ascii="Calibri Light" w:hAnsi="Calibri Light" w:cs="Calibri Light"/>
        </w:rPr>
      </w:pPr>
      <w:r w:rsidRPr="00200974">
        <w:rPr>
          <w:rFonts w:ascii="Calibri Light" w:hAnsi="Calibri Light" w:cs="Calibri Light"/>
          <w:noProof/>
          <w:lang w:eastAsia="es-CO"/>
        </w:rPr>
        <w:drawing>
          <wp:inline distT="0" distB="0" distL="0" distR="0" wp14:anchorId="31B39C02" wp14:editId="5274B904">
            <wp:extent cx="1762125" cy="514350"/>
            <wp:effectExtent l="0" t="0" r="9525" b="0"/>
            <wp:docPr id="13" name="Imagen 13"/>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a:stretch>
                      <a:fillRect/>
                    </a:stretch>
                  </pic:blipFill>
                  <pic:spPr>
                    <a:xfrm>
                      <a:off x="0" y="0"/>
                      <a:ext cx="1762125" cy="514350"/>
                    </a:xfrm>
                    <a:prstGeom prst="rect">
                      <a:avLst/>
                    </a:prstGeom>
                  </pic:spPr>
                </pic:pic>
              </a:graphicData>
            </a:graphic>
          </wp:inline>
        </w:drawing>
      </w:r>
    </w:p>
    <w:p w14:paraId="58C0ADAB" w14:textId="77777777" w:rsidR="00660B34" w:rsidRPr="00200974" w:rsidRDefault="00660B34" w:rsidP="005556B7">
      <w:pPr>
        <w:pStyle w:val="Prrafodelista"/>
        <w:numPr>
          <w:ilvl w:val="0"/>
          <w:numId w:val="5"/>
        </w:numPr>
        <w:rPr>
          <w:rFonts w:ascii="Calibri Light" w:hAnsi="Calibri Light" w:cs="Calibri Light"/>
          <w:i/>
        </w:rPr>
      </w:pPr>
      <w:r w:rsidRPr="00200974">
        <w:rPr>
          <w:rFonts w:ascii="Calibri Light" w:hAnsi="Calibri Light" w:cs="Calibri Light"/>
          <w:i/>
        </w:rPr>
        <w:t>Empleado-Alquiler</w:t>
      </w:r>
    </w:p>
    <w:p w14:paraId="72D36970" w14:textId="77777777" w:rsidR="005556B7" w:rsidRPr="00200974" w:rsidRDefault="005556B7" w:rsidP="00660B34">
      <w:pPr>
        <w:pStyle w:val="Prrafodelista"/>
        <w:rPr>
          <w:rFonts w:ascii="Calibri Light" w:hAnsi="Calibri Light" w:cs="Calibri Light"/>
        </w:rPr>
      </w:pPr>
      <w:r w:rsidRPr="00200974">
        <w:rPr>
          <w:rFonts w:ascii="Calibri Light" w:hAnsi="Calibri Light" w:cs="Calibri Light"/>
        </w:rPr>
        <w:t>Un empleado puede gestionar un alquiler, y ese alquiler es gestionado por un empleado.</w:t>
      </w:r>
    </w:p>
    <w:p w14:paraId="3380D23E" w14:textId="77777777" w:rsidR="00660B34" w:rsidRPr="00200974" w:rsidRDefault="00660B34" w:rsidP="00660B34">
      <w:pPr>
        <w:pStyle w:val="Prrafodelista"/>
        <w:rPr>
          <w:rFonts w:ascii="Calibri Light" w:hAnsi="Calibri Light" w:cs="Calibri Light"/>
          <w:b/>
        </w:rPr>
      </w:pPr>
      <w:r w:rsidRPr="00200974">
        <w:rPr>
          <w:rFonts w:ascii="Calibri Light" w:hAnsi="Calibri Light" w:cs="Calibri Light"/>
          <w:b/>
        </w:rPr>
        <w:t>Cardinalidad: 1-n (uno a muchos)</w:t>
      </w:r>
    </w:p>
    <w:p w14:paraId="700E6538" w14:textId="77777777" w:rsidR="005F4C8C" w:rsidRPr="00200974" w:rsidRDefault="00660B34" w:rsidP="00182BDE">
      <w:pPr>
        <w:pStyle w:val="Prrafodelista"/>
        <w:jc w:val="center"/>
        <w:rPr>
          <w:rFonts w:ascii="Calibri Light" w:hAnsi="Calibri Light" w:cs="Calibri Light"/>
        </w:rPr>
      </w:pPr>
      <w:r w:rsidRPr="00200974">
        <w:rPr>
          <w:rFonts w:ascii="Calibri Light" w:hAnsi="Calibri Light" w:cs="Calibri Light"/>
          <w:noProof/>
          <w:lang w:eastAsia="es-CO"/>
        </w:rPr>
        <w:drawing>
          <wp:inline distT="0" distB="0" distL="0" distR="0" wp14:anchorId="62EAA272" wp14:editId="5E66E101">
            <wp:extent cx="1762125" cy="514350"/>
            <wp:effectExtent l="0" t="0" r="9525" b="0"/>
            <wp:docPr id="15" name="Imagen 15"/>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a:stretch>
                      <a:fillRect/>
                    </a:stretch>
                  </pic:blipFill>
                  <pic:spPr>
                    <a:xfrm>
                      <a:off x="0" y="0"/>
                      <a:ext cx="1762125" cy="514350"/>
                    </a:xfrm>
                    <a:prstGeom prst="rect">
                      <a:avLst/>
                    </a:prstGeom>
                  </pic:spPr>
                </pic:pic>
              </a:graphicData>
            </a:graphic>
          </wp:inline>
        </w:drawing>
      </w:r>
    </w:p>
    <w:p w14:paraId="734E073B" w14:textId="77777777" w:rsidR="0029603F" w:rsidRPr="00200974" w:rsidRDefault="0029603F" w:rsidP="0029603F">
      <w:pPr>
        <w:rPr>
          <w:rFonts w:ascii="Calibri Light" w:hAnsi="Calibri Light" w:cs="Calibri Light"/>
        </w:rPr>
      </w:pPr>
    </w:p>
    <w:p w14:paraId="1378663C" w14:textId="77777777" w:rsidR="005F4C8C" w:rsidRPr="00CF1FB4" w:rsidRDefault="005F4C8C" w:rsidP="00200974">
      <w:pPr>
        <w:pStyle w:val="Ttulo2"/>
        <w:rPr>
          <w:color w:val="auto"/>
          <w:sz w:val="36"/>
          <w:szCs w:val="36"/>
        </w:rPr>
      </w:pPr>
      <w:bookmarkStart w:id="9" w:name="_Toc182508946"/>
      <w:r w:rsidRPr="00CF1FB4">
        <w:rPr>
          <w:color w:val="auto"/>
          <w:sz w:val="36"/>
          <w:szCs w:val="36"/>
        </w:rPr>
        <w:lastRenderedPageBreak/>
        <w:t>Grafica</w:t>
      </w:r>
      <w:bookmarkEnd w:id="9"/>
    </w:p>
    <w:p w14:paraId="0CF6D2C2" w14:textId="77777777" w:rsidR="00660B34" w:rsidRPr="00200974" w:rsidRDefault="00837CDA" w:rsidP="0029603F">
      <w:pPr>
        <w:rPr>
          <w:rFonts w:ascii="Calibri Light" w:hAnsi="Calibri Light" w:cs="Calibri Light"/>
        </w:rPr>
      </w:pPr>
      <w:r w:rsidRPr="00200974">
        <w:rPr>
          <w:rFonts w:ascii="Calibri Light" w:hAnsi="Calibri Light" w:cs="Calibri Light"/>
          <w:noProof/>
        </w:rPr>
        <w:drawing>
          <wp:inline distT="0" distB="0" distL="0" distR="0" wp14:anchorId="2BD2CB4A" wp14:editId="50CDAD40">
            <wp:extent cx="5612130" cy="353060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530600"/>
                    </a:xfrm>
                    <a:prstGeom prst="rect">
                      <a:avLst/>
                    </a:prstGeom>
                  </pic:spPr>
                </pic:pic>
              </a:graphicData>
            </a:graphic>
          </wp:inline>
        </w:drawing>
      </w:r>
    </w:p>
    <w:p w14:paraId="74001079" w14:textId="77777777" w:rsidR="00660B34" w:rsidRPr="00200974" w:rsidRDefault="007831F5" w:rsidP="00660B34">
      <w:pPr>
        <w:rPr>
          <w:rFonts w:ascii="Calibri Light" w:hAnsi="Calibri Light" w:cs="Calibri Light"/>
          <w:color w:val="1F4E79" w:themeColor="accent1" w:themeShade="80"/>
        </w:rPr>
      </w:pPr>
      <w:r w:rsidRPr="00200974">
        <w:rPr>
          <w:rFonts w:ascii="Calibri Light" w:hAnsi="Calibri Light" w:cs="Calibri Light"/>
          <w:color w:val="1F4E79" w:themeColor="accent1" w:themeShade="80"/>
          <w:sz w:val="18"/>
        </w:rPr>
        <w:t>Las tablas rojas son las conectoras de la cardinalidad muchos a muchos</w:t>
      </w:r>
      <w:r w:rsidRPr="00200974">
        <w:rPr>
          <w:rFonts w:ascii="Calibri Light" w:hAnsi="Calibri Light" w:cs="Calibri Light"/>
          <w:color w:val="1F4E79" w:themeColor="accent1" w:themeShade="80"/>
        </w:rPr>
        <w:t>.</w:t>
      </w:r>
    </w:p>
    <w:p w14:paraId="4184F468" w14:textId="77777777" w:rsidR="00837CDA" w:rsidRPr="00200974" w:rsidRDefault="00837CDA" w:rsidP="00660B34">
      <w:pPr>
        <w:rPr>
          <w:rFonts w:ascii="Calibri Light" w:hAnsi="Calibri Light" w:cs="Calibri Light"/>
        </w:rPr>
      </w:pPr>
    </w:p>
    <w:p w14:paraId="24A11CC3" w14:textId="77777777" w:rsidR="00660B34" w:rsidRPr="00CF1FB4" w:rsidRDefault="00660B34" w:rsidP="00CF1FB4">
      <w:pPr>
        <w:pStyle w:val="Ttulo1"/>
        <w:jc w:val="center"/>
        <w:rPr>
          <w:b/>
          <w:bCs/>
          <w:color w:val="auto"/>
          <w:sz w:val="36"/>
          <w:szCs w:val="36"/>
        </w:rPr>
      </w:pPr>
      <w:bookmarkStart w:id="10" w:name="_Toc182508947"/>
      <w:r w:rsidRPr="00CF1FB4">
        <w:rPr>
          <w:b/>
          <w:bCs/>
          <w:color w:val="auto"/>
          <w:sz w:val="36"/>
          <w:szCs w:val="36"/>
        </w:rPr>
        <w:t>Normalización del modelo Lógico</w:t>
      </w:r>
      <w:bookmarkEnd w:id="10"/>
    </w:p>
    <w:p w14:paraId="53D93CA8" w14:textId="77777777" w:rsidR="00660B34" w:rsidRPr="00200974" w:rsidRDefault="00660B34" w:rsidP="00660B34">
      <w:pPr>
        <w:rPr>
          <w:rFonts w:ascii="Calibri Light" w:hAnsi="Calibri Light" w:cs="Calibri Light"/>
        </w:rPr>
      </w:pPr>
      <w:r w:rsidRPr="00200974">
        <w:rPr>
          <w:rFonts w:ascii="Calibri Light" w:hAnsi="Calibri Light" w:cs="Calibri Light"/>
        </w:rPr>
        <w:t>Se realizó la normalización al modelo lógico con el fin de obtener mayor coherencia entre las tablas.</w:t>
      </w:r>
    </w:p>
    <w:p w14:paraId="4FF8CE60" w14:textId="77777777" w:rsidR="00660B34" w:rsidRPr="00200974" w:rsidRDefault="00660B34" w:rsidP="00660B34">
      <w:pPr>
        <w:rPr>
          <w:rFonts w:ascii="Calibri Light" w:hAnsi="Calibri Light" w:cs="Calibri Light"/>
        </w:rPr>
      </w:pPr>
    </w:p>
    <w:p w14:paraId="17120E72" w14:textId="77777777" w:rsidR="00660B34" w:rsidRPr="00CF1FB4" w:rsidRDefault="00660B34" w:rsidP="00200974">
      <w:pPr>
        <w:pStyle w:val="Ttulo2"/>
        <w:rPr>
          <w:b/>
          <w:bCs/>
          <w:color w:val="auto"/>
          <w:sz w:val="28"/>
          <w:szCs w:val="28"/>
        </w:rPr>
      </w:pPr>
      <w:bookmarkStart w:id="11" w:name="_Toc182508948"/>
      <w:r w:rsidRPr="00CF1FB4">
        <w:rPr>
          <w:b/>
          <w:bCs/>
          <w:color w:val="auto"/>
          <w:sz w:val="28"/>
          <w:szCs w:val="28"/>
        </w:rPr>
        <w:t>Primera forma Normal(1FN)</w:t>
      </w:r>
      <w:bookmarkEnd w:id="11"/>
    </w:p>
    <w:p w14:paraId="2AC0EF87" w14:textId="77777777" w:rsidR="00660B34" w:rsidRPr="00200974" w:rsidRDefault="00660B34" w:rsidP="00660B34">
      <w:pPr>
        <w:pStyle w:val="Prrafodelista"/>
        <w:numPr>
          <w:ilvl w:val="0"/>
          <w:numId w:val="6"/>
        </w:numPr>
        <w:rPr>
          <w:rFonts w:ascii="Calibri Light" w:hAnsi="Calibri Light" w:cs="Calibri Light"/>
        </w:rPr>
      </w:pPr>
      <w:r w:rsidRPr="00200974">
        <w:rPr>
          <w:rFonts w:ascii="Calibri Light" w:hAnsi="Calibri Light" w:cs="Calibri Light"/>
        </w:rPr>
        <w:t>Cada casilla debe tener un dato.</w:t>
      </w:r>
    </w:p>
    <w:p w14:paraId="46B1C5CA" w14:textId="77777777" w:rsidR="00660B34" w:rsidRPr="00200974" w:rsidRDefault="00660B34" w:rsidP="00660B34">
      <w:pPr>
        <w:pStyle w:val="Prrafodelista"/>
        <w:numPr>
          <w:ilvl w:val="0"/>
          <w:numId w:val="6"/>
        </w:numPr>
        <w:rPr>
          <w:rFonts w:ascii="Calibri Light" w:hAnsi="Calibri Light" w:cs="Calibri Light"/>
        </w:rPr>
      </w:pPr>
      <w:r w:rsidRPr="00200974">
        <w:rPr>
          <w:rFonts w:ascii="Calibri Light" w:hAnsi="Calibri Light" w:cs="Calibri Light"/>
        </w:rPr>
        <w:t>Cada atributo debe contener valores atómicos.</w:t>
      </w:r>
    </w:p>
    <w:p w14:paraId="2CFDB59E" w14:textId="77777777" w:rsidR="00660B34" w:rsidRPr="00200974" w:rsidRDefault="00660B34" w:rsidP="00660B34">
      <w:pPr>
        <w:pStyle w:val="Prrafodelista"/>
        <w:numPr>
          <w:ilvl w:val="0"/>
          <w:numId w:val="6"/>
        </w:numPr>
        <w:rPr>
          <w:rFonts w:ascii="Calibri Light" w:hAnsi="Calibri Light" w:cs="Calibri Light"/>
        </w:rPr>
      </w:pPr>
      <w:r w:rsidRPr="00200974">
        <w:rPr>
          <w:rFonts w:ascii="Calibri Light" w:hAnsi="Calibri Light" w:cs="Calibri Light"/>
        </w:rPr>
        <w:t>Cada fila de la misma tabla debe contener datos diferentes.</w:t>
      </w:r>
      <w:r w:rsidRPr="00200974">
        <w:rPr>
          <w:rFonts w:ascii="Calibri Light" w:hAnsi="Calibri Light" w:cs="Calibri Light"/>
        </w:rPr>
        <w:tab/>
      </w:r>
    </w:p>
    <w:p w14:paraId="1C2D4312" w14:textId="77777777" w:rsidR="00660B34" w:rsidRPr="00200974" w:rsidRDefault="00660B34" w:rsidP="00660B34">
      <w:pPr>
        <w:pStyle w:val="Prrafodelista"/>
        <w:rPr>
          <w:rFonts w:ascii="Calibri Light" w:hAnsi="Calibri Light" w:cs="Calibri Light"/>
        </w:rPr>
      </w:pPr>
    </w:p>
    <w:p w14:paraId="0F72C6C2" w14:textId="77777777" w:rsidR="00660B34" w:rsidRPr="00200974" w:rsidRDefault="00660B34" w:rsidP="00660B34">
      <w:pPr>
        <w:rPr>
          <w:rFonts w:ascii="Calibri Light" w:hAnsi="Calibri Light" w:cs="Calibri Light"/>
        </w:rPr>
      </w:pPr>
      <w:r w:rsidRPr="00200974">
        <w:rPr>
          <w:rFonts w:ascii="Calibri Light" w:hAnsi="Calibri Light" w:cs="Calibri Light"/>
          <w:b/>
        </w:rPr>
        <w:t>Descripción</w:t>
      </w:r>
      <w:r w:rsidRPr="00200974">
        <w:rPr>
          <w:rFonts w:ascii="Calibri Light" w:hAnsi="Calibri Light" w:cs="Calibri Light"/>
        </w:rPr>
        <w:t>: La tabla se encuentra en la primera forma normal después de cumplir con los requerimientos antes mencionados. Esta formal nos ayuda con el orden y la coherencia, proporcionando identificadores únicos, valores únicos y no repetidos.</w:t>
      </w:r>
    </w:p>
    <w:p w14:paraId="413FC350" w14:textId="77777777" w:rsidR="00660B34" w:rsidRPr="00200974" w:rsidRDefault="00660B34" w:rsidP="00660B34">
      <w:pPr>
        <w:rPr>
          <w:rFonts w:ascii="Calibri Light" w:hAnsi="Calibri Light" w:cs="Calibri Light"/>
        </w:rPr>
      </w:pPr>
      <w:r w:rsidRPr="00200974">
        <w:rPr>
          <w:rFonts w:ascii="Calibri Light" w:hAnsi="Calibri Light" w:cs="Calibri Light"/>
          <w:b/>
        </w:rPr>
        <w:t>Sucursal</w:t>
      </w:r>
      <w:r w:rsidRPr="00200974">
        <w:rPr>
          <w:rFonts w:ascii="Calibri Light" w:hAnsi="Calibri Light" w:cs="Calibri Light"/>
        </w:rPr>
        <w:t>: se encuentra en 1FN, ya que cuenta con un identificador único y cada columna cuenta con valores únicos y no son repetitivos.</w:t>
      </w:r>
    </w:p>
    <w:p w14:paraId="4634AECD" w14:textId="77777777" w:rsidR="00660B34" w:rsidRPr="00200974" w:rsidRDefault="00660B34" w:rsidP="00660B34">
      <w:pPr>
        <w:rPr>
          <w:rFonts w:ascii="Calibri Light" w:hAnsi="Calibri Light" w:cs="Calibri Light"/>
        </w:rPr>
      </w:pPr>
      <w:r w:rsidRPr="00200974">
        <w:rPr>
          <w:rFonts w:ascii="Calibri Light" w:hAnsi="Calibri Light" w:cs="Calibri Light"/>
          <w:b/>
        </w:rPr>
        <w:t>Cliente</w:t>
      </w:r>
      <w:r w:rsidRPr="00200974">
        <w:rPr>
          <w:rFonts w:ascii="Calibri Light" w:hAnsi="Calibri Light" w:cs="Calibri Light"/>
        </w:rPr>
        <w:t>: se encuentra en 1FN, ya que cuenta con un identificador único y cada columna cuenta con valores únicos y no son repetitivos.</w:t>
      </w:r>
    </w:p>
    <w:p w14:paraId="6E22C709" w14:textId="77777777" w:rsidR="00660B34" w:rsidRPr="00200974" w:rsidRDefault="00660B34" w:rsidP="00660B34">
      <w:pPr>
        <w:rPr>
          <w:rFonts w:ascii="Calibri Light" w:hAnsi="Calibri Light" w:cs="Calibri Light"/>
        </w:rPr>
      </w:pPr>
      <w:r w:rsidRPr="00200974">
        <w:rPr>
          <w:rFonts w:ascii="Calibri Light" w:hAnsi="Calibri Light" w:cs="Calibri Light"/>
          <w:b/>
        </w:rPr>
        <w:lastRenderedPageBreak/>
        <w:t>Empleado</w:t>
      </w:r>
      <w:r w:rsidRPr="00200974">
        <w:rPr>
          <w:rFonts w:ascii="Calibri Light" w:hAnsi="Calibri Light" w:cs="Calibri Light"/>
        </w:rPr>
        <w:t>: se encuentra en 1FN, ya que cuenta con un identificador único y cada columna cuenta con valores únicos y no son repetitivos.</w:t>
      </w:r>
    </w:p>
    <w:p w14:paraId="473A98EF" w14:textId="77777777" w:rsidR="00660B34" w:rsidRPr="00200974" w:rsidRDefault="00660B34" w:rsidP="00660B34">
      <w:pPr>
        <w:rPr>
          <w:rFonts w:ascii="Calibri Light" w:hAnsi="Calibri Light" w:cs="Calibri Light"/>
        </w:rPr>
      </w:pPr>
      <w:r w:rsidRPr="00200974">
        <w:rPr>
          <w:rFonts w:ascii="Calibri Light" w:hAnsi="Calibri Light" w:cs="Calibri Light"/>
          <w:b/>
        </w:rPr>
        <w:t>Vehículo</w:t>
      </w:r>
      <w:r w:rsidRPr="00200974">
        <w:rPr>
          <w:rFonts w:ascii="Calibri Light" w:hAnsi="Calibri Light" w:cs="Calibri Light"/>
        </w:rPr>
        <w:t>: se encuentra en 1FN, ya que cuenta con un identificador único y cada columna cuenta con valores únicos y no son repetitivos.</w:t>
      </w:r>
    </w:p>
    <w:p w14:paraId="2E09DB9F" w14:textId="77777777" w:rsidR="00660B34" w:rsidRPr="00200974" w:rsidRDefault="00660B34" w:rsidP="00660B34">
      <w:pPr>
        <w:rPr>
          <w:rFonts w:ascii="Calibri Light" w:hAnsi="Calibri Light" w:cs="Calibri Light"/>
        </w:rPr>
      </w:pPr>
      <w:r w:rsidRPr="00200974">
        <w:rPr>
          <w:rFonts w:ascii="Calibri Light" w:hAnsi="Calibri Light" w:cs="Calibri Light"/>
          <w:b/>
        </w:rPr>
        <w:t>Alquiler</w:t>
      </w:r>
      <w:r w:rsidRPr="00200974">
        <w:rPr>
          <w:rFonts w:ascii="Calibri Light" w:hAnsi="Calibri Light" w:cs="Calibri Light"/>
        </w:rPr>
        <w:t>: se encuentra en 1FN, ya que cuenta con un identificador único y cada columna cuenta con valores únicos y no son repetitivos.</w:t>
      </w:r>
    </w:p>
    <w:p w14:paraId="4B3B3196" w14:textId="77777777" w:rsidR="00660B34" w:rsidRPr="00200974" w:rsidRDefault="00660B34" w:rsidP="00660B34">
      <w:pPr>
        <w:rPr>
          <w:rFonts w:ascii="Calibri Light" w:hAnsi="Calibri Light" w:cs="Calibri Light"/>
        </w:rPr>
      </w:pPr>
      <w:r w:rsidRPr="00200974">
        <w:rPr>
          <w:rFonts w:ascii="Calibri Light" w:hAnsi="Calibri Light" w:cs="Calibri Light"/>
          <w:b/>
        </w:rPr>
        <w:t>Mantenimiento</w:t>
      </w:r>
      <w:r w:rsidRPr="00200974">
        <w:rPr>
          <w:rFonts w:ascii="Calibri Light" w:hAnsi="Calibri Light" w:cs="Calibri Light"/>
        </w:rPr>
        <w:t>: se encuentra en 1FN, ya que cuenta con un identificador único y cada columna cuenta con valores únicos y no son repetitivos.</w:t>
      </w:r>
    </w:p>
    <w:p w14:paraId="38EA24A1" w14:textId="77777777" w:rsidR="00660B34" w:rsidRPr="00200974" w:rsidRDefault="00660B34" w:rsidP="00660B34">
      <w:pPr>
        <w:rPr>
          <w:rFonts w:ascii="Calibri Light" w:hAnsi="Calibri Light" w:cs="Calibri Light"/>
        </w:rPr>
      </w:pPr>
      <w:proofErr w:type="spellStart"/>
      <w:r w:rsidRPr="00200974">
        <w:rPr>
          <w:rFonts w:ascii="Calibri Light" w:hAnsi="Calibri Light" w:cs="Calibri Light"/>
          <w:b/>
        </w:rPr>
        <w:t>Lugar</w:t>
      </w:r>
      <w:r w:rsidRPr="00200974">
        <w:rPr>
          <w:rFonts w:ascii="Calibri Light" w:hAnsi="Calibri Light" w:cs="Calibri Light"/>
        </w:rPr>
        <w:t>_</w:t>
      </w:r>
      <w:r w:rsidRPr="00200974">
        <w:rPr>
          <w:rFonts w:ascii="Calibri Light" w:hAnsi="Calibri Light" w:cs="Calibri Light"/>
          <w:b/>
        </w:rPr>
        <w:t>mantenimiento</w:t>
      </w:r>
      <w:proofErr w:type="spellEnd"/>
      <w:r w:rsidRPr="00200974">
        <w:rPr>
          <w:rFonts w:ascii="Calibri Light" w:hAnsi="Calibri Light" w:cs="Calibri Light"/>
        </w:rPr>
        <w:t>: se encuentra en 1FN, ya que cuenta con un identificador único y cada columna cuenta con valores únicos y no son repetitivos.</w:t>
      </w:r>
    </w:p>
    <w:p w14:paraId="098C05DD" w14:textId="77777777" w:rsidR="007831F5" w:rsidRPr="00200974" w:rsidRDefault="007831F5" w:rsidP="00837CDA">
      <w:pPr>
        <w:rPr>
          <w:rFonts w:ascii="Calibri Light" w:hAnsi="Calibri Light" w:cs="Calibri Light"/>
          <w:b/>
          <w:i/>
          <w:color w:val="2E74B5" w:themeColor="accent1" w:themeShade="BF"/>
        </w:rPr>
      </w:pPr>
      <w:r w:rsidRPr="00200974">
        <w:rPr>
          <w:rFonts w:ascii="Calibri Light" w:hAnsi="Calibri Light" w:cs="Calibri Light"/>
          <w:b/>
          <w:i/>
          <w:color w:val="2E74B5" w:themeColor="accent1" w:themeShade="BF"/>
        </w:rPr>
        <w:t>Relación de muchos a muchos:</w:t>
      </w:r>
    </w:p>
    <w:p w14:paraId="5BC9ACCD" w14:textId="77777777" w:rsidR="007831F5" w:rsidRPr="00200974" w:rsidRDefault="007831F5" w:rsidP="00660B34">
      <w:pPr>
        <w:rPr>
          <w:rFonts w:ascii="Calibri Light" w:hAnsi="Calibri Light" w:cs="Calibri Light"/>
          <w:sz w:val="36"/>
        </w:rPr>
      </w:pPr>
      <w:proofErr w:type="spellStart"/>
      <w:r w:rsidRPr="00200974">
        <w:rPr>
          <w:rFonts w:ascii="Calibri Light" w:hAnsi="Calibri Light" w:cs="Calibri Light"/>
          <w:b/>
          <w:bCs/>
          <w:color w:val="000000"/>
          <w:szCs w:val="18"/>
          <w:shd w:val="clear" w:color="auto" w:fill="FBFBFB"/>
        </w:rPr>
        <w:t>Sucursal_cliente</w:t>
      </w:r>
      <w:proofErr w:type="spellEnd"/>
      <w:r w:rsidRPr="00200974">
        <w:rPr>
          <w:rFonts w:ascii="Calibri Light" w:hAnsi="Calibri Light" w:cs="Calibri Light"/>
          <w:bCs/>
          <w:color w:val="000000"/>
          <w:szCs w:val="18"/>
          <w:shd w:val="clear" w:color="auto" w:fill="FBFBFB"/>
        </w:rPr>
        <w:t xml:space="preserve">: </w:t>
      </w:r>
      <w:r w:rsidRPr="00200974">
        <w:rPr>
          <w:rFonts w:ascii="Calibri Light" w:hAnsi="Calibri Light" w:cs="Calibri Light"/>
        </w:rPr>
        <w:t>se encuentra en 1FN, ya que cuenta con un identificador único y cada columna cuenta con valores únicos y no son repetitivos</w:t>
      </w:r>
    </w:p>
    <w:p w14:paraId="62F7132E" w14:textId="77777777" w:rsidR="00660B34" w:rsidRPr="00200974" w:rsidRDefault="00660B34" w:rsidP="00660B34">
      <w:pPr>
        <w:rPr>
          <w:rFonts w:ascii="Calibri Light" w:hAnsi="Calibri Light" w:cs="Calibri Light"/>
        </w:rPr>
      </w:pPr>
    </w:p>
    <w:p w14:paraId="3BA7BC54" w14:textId="77777777" w:rsidR="00660B34" w:rsidRPr="00CF1FB4" w:rsidRDefault="00660B34" w:rsidP="00200974">
      <w:pPr>
        <w:pStyle w:val="Ttulo2"/>
        <w:rPr>
          <w:b/>
          <w:bCs/>
          <w:color w:val="auto"/>
          <w:sz w:val="28"/>
          <w:szCs w:val="28"/>
        </w:rPr>
      </w:pPr>
      <w:bookmarkStart w:id="12" w:name="_Toc182508949"/>
      <w:r w:rsidRPr="00CF1FB4">
        <w:rPr>
          <w:b/>
          <w:bCs/>
          <w:color w:val="auto"/>
          <w:sz w:val="28"/>
          <w:szCs w:val="28"/>
        </w:rPr>
        <w:t>Segunda forma Normal (2FN)</w:t>
      </w:r>
      <w:bookmarkEnd w:id="12"/>
    </w:p>
    <w:p w14:paraId="2CF0BC95" w14:textId="77777777" w:rsidR="00660B34" w:rsidRPr="00200974" w:rsidRDefault="00660B34" w:rsidP="00660B34">
      <w:pPr>
        <w:pStyle w:val="Prrafodelista"/>
        <w:numPr>
          <w:ilvl w:val="0"/>
          <w:numId w:val="7"/>
        </w:numPr>
        <w:rPr>
          <w:rFonts w:ascii="Calibri Light" w:hAnsi="Calibri Light" w:cs="Calibri Light"/>
          <w:szCs w:val="24"/>
        </w:rPr>
      </w:pPr>
      <w:r w:rsidRPr="00200974">
        <w:rPr>
          <w:rFonts w:ascii="Calibri Light" w:hAnsi="Calibri Light" w:cs="Calibri Light"/>
          <w:szCs w:val="24"/>
        </w:rPr>
        <w:t>Debe estar en F1</w:t>
      </w:r>
    </w:p>
    <w:p w14:paraId="2A7F6058" w14:textId="77777777" w:rsidR="00660B34" w:rsidRPr="00200974" w:rsidRDefault="00660B34" w:rsidP="00660B34">
      <w:pPr>
        <w:pStyle w:val="Prrafodelista"/>
        <w:numPr>
          <w:ilvl w:val="0"/>
          <w:numId w:val="7"/>
        </w:numPr>
        <w:rPr>
          <w:rFonts w:ascii="Calibri Light" w:hAnsi="Calibri Light" w:cs="Calibri Light"/>
          <w:szCs w:val="24"/>
        </w:rPr>
      </w:pPr>
      <w:r w:rsidRPr="00200974">
        <w:rPr>
          <w:rFonts w:ascii="Calibri Light" w:hAnsi="Calibri Light" w:cs="Calibri Light"/>
          <w:szCs w:val="24"/>
        </w:rPr>
        <w:t>La relación debe tener una clave principal de preferencia simple</w:t>
      </w:r>
    </w:p>
    <w:p w14:paraId="739FDCFE" w14:textId="77777777" w:rsidR="00660B34" w:rsidRPr="00200974" w:rsidRDefault="00660B34" w:rsidP="00660B34">
      <w:pPr>
        <w:pStyle w:val="Prrafodelista"/>
        <w:numPr>
          <w:ilvl w:val="0"/>
          <w:numId w:val="7"/>
        </w:numPr>
        <w:rPr>
          <w:rFonts w:ascii="Calibri Light" w:hAnsi="Calibri Light" w:cs="Calibri Light"/>
          <w:szCs w:val="24"/>
        </w:rPr>
      </w:pPr>
      <w:r w:rsidRPr="00200974">
        <w:rPr>
          <w:rFonts w:ascii="Calibri Light" w:hAnsi="Calibri Light" w:cs="Calibri Light"/>
          <w:szCs w:val="24"/>
        </w:rPr>
        <w:t>Cada atributo de la tabla debe depender del atributo clave.</w:t>
      </w:r>
    </w:p>
    <w:p w14:paraId="56EDF1FC" w14:textId="77777777" w:rsidR="00660B34" w:rsidRPr="00200974" w:rsidRDefault="00660B34" w:rsidP="00660B34">
      <w:pPr>
        <w:rPr>
          <w:rFonts w:ascii="Calibri Light" w:hAnsi="Calibri Light" w:cs="Calibri Light"/>
          <w:szCs w:val="24"/>
        </w:rPr>
      </w:pPr>
      <w:r w:rsidRPr="00200974">
        <w:rPr>
          <w:rFonts w:ascii="Calibri Light" w:hAnsi="Calibri Light" w:cs="Calibri Light"/>
          <w:b/>
          <w:szCs w:val="24"/>
        </w:rPr>
        <w:t>Descripción</w:t>
      </w:r>
      <w:r w:rsidRPr="00200974">
        <w:rPr>
          <w:rFonts w:ascii="Calibri Light" w:hAnsi="Calibri Light" w:cs="Calibri Light"/>
          <w:szCs w:val="24"/>
        </w:rPr>
        <w:t>: Para estar en la segunda forma normal debemos haber cumplido con los requerimientos antes mencionados. En este paso verificamos que los datos dependan de la llave primaria.</w:t>
      </w:r>
    </w:p>
    <w:p w14:paraId="0169382D" w14:textId="77777777" w:rsidR="00660B34" w:rsidRPr="00200974" w:rsidRDefault="00660B34" w:rsidP="00660B34">
      <w:pPr>
        <w:rPr>
          <w:rFonts w:ascii="Calibri Light" w:hAnsi="Calibri Light" w:cs="Calibri Light"/>
          <w:szCs w:val="24"/>
        </w:rPr>
      </w:pPr>
      <w:r w:rsidRPr="00200974">
        <w:rPr>
          <w:rFonts w:ascii="Calibri Light" w:hAnsi="Calibri Light" w:cs="Calibri Light"/>
          <w:b/>
          <w:szCs w:val="24"/>
        </w:rPr>
        <w:t>Sucursal</w:t>
      </w:r>
      <w:r w:rsidRPr="00200974">
        <w:rPr>
          <w:rFonts w:ascii="Calibri Light" w:hAnsi="Calibri Light" w:cs="Calibri Light"/>
          <w:szCs w:val="24"/>
        </w:rPr>
        <w:t>: se encuentra en 2FN, ya que cuenta con un identificador único (llave primaria) y cada columna depende de él.</w:t>
      </w:r>
    </w:p>
    <w:p w14:paraId="3C9CD1D7" w14:textId="77777777" w:rsidR="00660B34" w:rsidRPr="00200974" w:rsidRDefault="00660B34" w:rsidP="00660B34">
      <w:pPr>
        <w:rPr>
          <w:rFonts w:ascii="Calibri Light" w:hAnsi="Calibri Light" w:cs="Calibri Light"/>
          <w:szCs w:val="24"/>
        </w:rPr>
      </w:pPr>
      <w:r w:rsidRPr="00200974">
        <w:rPr>
          <w:rFonts w:ascii="Calibri Light" w:hAnsi="Calibri Light" w:cs="Calibri Light"/>
          <w:b/>
          <w:szCs w:val="24"/>
        </w:rPr>
        <w:t>Cliente</w:t>
      </w:r>
      <w:r w:rsidRPr="00200974">
        <w:rPr>
          <w:rFonts w:ascii="Calibri Light" w:hAnsi="Calibri Light" w:cs="Calibri Light"/>
          <w:szCs w:val="24"/>
        </w:rPr>
        <w:t>: se encuentra en 2FN, ya que cuenta con un identificador único (llave primaria) y cada columna depende de él.</w:t>
      </w:r>
    </w:p>
    <w:p w14:paraId="672B077C" w14:textId="77777777" w:rsidR="00660B34" w:rsidRPr="00200974" w:rsidRDefault="00660B34" w:rsidP="00660B34">
      <w:pPr>
        <w:rPr>
          <w:rFonts w:ascii="Calibri Light" w:hAnsi="Calibri Light" w:cs="Calibri Light"/>
          <w:szCs w:val="24"/>
        </w:rPr>
      </w:pPr>
      <w:r w:rsidRPr="00200974">
        <w:rPr>
          <w:rFonts w:ascii="Calibri Light" w:hAnsi="Calibri Light" w:cs="Calibri Light"/>
          <w:b/>
          <w:szCs w:val="24"/>
        </w:rPr>
        <w:t>Empleado</w:t>
      </w:r>
      <w:r w:rsidRPr="00200974">
        <w:rPr>
          <w:rFonts w:ascii="Calibri Light" w:hAnsi="Calibri Light" w:cs="Calibri Light"/>
          <w:szCs w:val="24"/>
        </w:rPr>
        <w:t>: se encuentra en 2FN, ya que cuenta con un identificador único (llave primaria) y cada columna depende de él.</w:t>
      </w:r>
    </w:p>
    <w:p w14:paraId="78CB184E" w14:textId="77777777" w:rsidR="00660B34" w:rsidRPr="00200974" w:rsidRDefault="00660B34" w:rsidP="00660B34">
      <w:pPr>
        <w:rPr>
          <w:rFonts w:ascii="Calibri Light" w:hAnsi="Calibri Light" w:cs="Calibri Light"/>
          <w:szCs w:val="24"/>
        </w:rPr>
      </w:pPr>
      <w:r w:rsidRPr="00200974">
        <w:rPr>
          <w:rFonts w:ascii="Calibri Light" w:hAnsi="Calibri Light" w:cs="Calibri Light"/>
          <w:b/>
          <w:szCs w:val="24"/>
        </w:rPr>
        <w:t>Vehículo</w:t>
      </w:r>
      <w:r w:rsidRPr="00200974">
        <w:rPr>
          <w:rFonts w:ascii="Calibri Light" w:hAnsi="Calibri Light" w:cs="Calibri Light"/>
          <w:szCs w:val="24"/>
        </w:rPr>
        <w:t>: se encuentra en 2FN, ya que cuenta con un identificador único (llave primaria) y cada columna depende de él.</w:t>
      </w:r>
    </w:p>
    <w:p w14:paraId="227056A2" w14:textId="77777777" w:rsidR="00660B34" w:rsidRPr="00200974" w:rsidRDefault="00660B34" w:rsidP="00660B34">
      <w:pPr>
        <w:rPr>
          <w:rFonts w:ascii="Calibri Light" w:hAnsi="Calibri Light" w:cs="Calibri Light"/>
          <w:szCs w:val="24"/>
        </w:rPr>
      </w:pPr>
      <w:r w:rsidRPr="00200974">
        <w:rPr>
          <w:rFonts w:ascii="Calibri Light" w:hAnsi="Calibri Light" w:cs="Calibri Light"/>
          <w:b/>
          <w:szCs w:val="24"/>
        </w:rPr>
        <w:t>Alquiler</w:t>
      </w:r>
      <w:r w:rsidRPr="00200974">
        <w:rPr>
          <w:rFonts w:ascii="Calibri Light" w:hAnsi="Calibri Light" w:cs="Calibri Light"/>
          <w:szCs w:val="24"/>
        </w:rPr>
        <w:t>: se encuentra en 2FN, ya que cuenta con un identificador único (llave primaria) y cada columna depende de él.</w:t>
      </w:r>
    </w:p>
    <w:p w14:paraId="4AB846B7" w14:textId="77777777" w:rsidR="00660B34" w:rsidRPr="00200974" w:rsidRDefault="00660B34" w:rsidP="00660B34">
      <w:pPr>
        <w:rPr>
          <w:rFonts w:ascii="Calibri Light" w:hAnsi="Calibri Light" w:cs="Calibri Light"/>
          <w:szCs w:val="24"/>
        </w:rPr>
      </w:pPr>
      <w:r w:rsidRPr="00200974">
        <w:rPr>
          <w:rFonts w:ascii="Calibri Light" w:hAnsi="Calibri Light" w:cs="Calibri Light"/>
          <w:b/>
        </w:rPr>
        <w:t>Mantenimiento</w:t>
      </w:r>
      <w:r w:rsidRPr="00200974">
        <w:rPr>
          <w:rFonts w:ascii="Calibri Light" w:hAnsi="Calibri Light" w:cs="Calibri Light"/>
          <w:szCs w:val="24"/>
        </w:rPr>
        <w:t>: se encuentra en 2FN, ya que cuenta con un identificador único (llave primaria) y cada columna depende de él.</w:t>
      </w:r>
    </w:p>
    <w:p w14:paraId="1A7DA75C" w14:textId="77777777" w:rsidR="007831F5" w:rsidRPr="00200974" w:rsidRDefault="00660B34" w:rsidP="00660B34">
      <w:pPr>
        <w:rPr>
          <w:rFonts w:ascii="Calibri Light" w:hAnsi="Calibri Light" w:cs="Calibri Light"/>
          <w:szCs w:val="24"/>
        </w:rPr>
      </w:pPr>
      <w:proofErr w:type="spellStart"/>
      <w:r w:rsidRPr="00200974">
        <w:rPr>
          <w:rFonts w:ascii="Calibri Light" w:hAnsi="Calibri Light" w:cs="Calibri Light"/>
          <w:b/>
        </w:rPr>
        <w:t>Lugar_mantenimiento</w:t>
      </w:r>
      <w:proofErr w:type="spellEnd"/>
      <w:r w:rsidRPr="00200974">
        <w:rPr>
          <w:rFonts w:ascii="Calibri Light" w:hAnsi="Calibri Light" w:cs="Calibri Light"/>
          <w:szCs w:val="24"/>
        </w:rPr>
        <w:t>: se encuentra en 2FN, ya que cuenta con un identificador único (llave primaria) y cada columna depende de él.</w:t>
      </w:r>
    </w:p>
    <w:p w14:paraId="618A35D5" w14:textId="77777777" w:rsidR="007831F5" w:rsidRPr="00200974" w:rsidRDefault="007831F5" w:rsidP="00837CDA">
      <w:pPr>
        <w:rPr>
          <w:rFonts w:ascii="Calibri Light" w:hAnsi="Calibri Light" w:cs="Calibri Light"/>
          <w:i/>
          <w:color w:val="2E74B5" w:themeColor="accent1" w:themeShade="BF"/>
          <w:szCs w:val="24"/>
        </w:rPr>
      </w:pPr>
      <w:r w:rsidRPr="00200974">
        <w:rPr>
          <w:rFonts w:ascii="Calibri Light" w:hAnsi="Calibri Light" w:cs="Calibri Light"/>
          <w:i/>
          <w:color w:val="2E74B5" w:themeColor="accent1" w:themeShade="BF"/>
        </w:rPr>
        <w:lastRenderedPageBreak/>
        <w:t>Relación de muchos a muchos:</w:t>
      </w:r>
    </w:p>
    <w:p w14:paraId="0E401C2D" w14:textId="77777777" w:rsidR="007831F5" w:rsidRPr="00200974" w:rsidRDefault="007831F5" w:rsidP="007831F5">
      <w:pPr>
        <w:rPr>
          <w:rFonts w:ascii="Calibri Light" w:hAnsi="Calibri Light" w:cs="Calibri Light"/>
          <w:szCs w:val="24"/>
        </w:rPr>
      </w:pPr>
      <w:proofErr w:type="spellStart"/>
      <w:r w:rsidRPr="00200974">
        <w:rPr>
          <w:rFonts w:ascii="Calibri Light" w:hAnsi="Calibri Light" w:cs="Calibri Light"/>
          <w:b/>
          <w:bCs/>
          <w:color w:val="000000"/>
          <w:szCs w:val="18"/>
          <w:shd w:val="clear" w:color="auto" w:fill="FBFBFB"/>
        </w:rPr>
        <w:t>Sucursal_cliente</w:t>
      </w:r>
      <w:proofErr w:type="spellEnd"/>
      <w:r w:rsidRPr="00200974">
        <w:rPr>
          <w:rFonts w:ascii="Calibri Light" w:hAnsi="Calibri Light" w:cs="Calibri Light"/>
          <w:b/>
          <w:bCs/>
          <w:color w:val="000000"/>
          <w:szCs w:val="18"/>
          <w:shd w:val="clear" w:color="auto" w:fill="FBFBFB"/>
        </w:rPr>
        <w:t>:</w:t>
      </w:r>
      <w:r w:rsidRPr="00200974">
        <w:rPr>
          <w:rFonts w:ascii="Calibri Light" w:hAnsi="Calibri Light" w:cs="Calibri Light"/>
          <w:szCs w:val="24"/>
        </w:rPr>
        <w:t xml:space="preserve"> se encuentra en 2FN, ya que cuenta con un identificador único (llave primaria) y cada columna depende de él.</w:t>
      </w:r>
    </w:p>
    <w:p w14:paraId="4C859E1F" w14:textId="77777777" w:rsidR="00660B34" w:rsidRPr="00200974" w:rsidRDefault="00660B34" w:rsidP="00660B34">
      <w:pPr>
        <w:rPr>
          <w:rFonts w:ascii="Calibri Light" w:hAnsi="Calibri Light" w:cs="Calibri Light"/>
          <w:szCs w:val="24"/>
        </w:rPr>
      </w:pPr>
    </w:p>
    <w:p w14:paraId="3D0FF8CF" w14:textId="77777777" w:rsidR="00660B34" w:rsidRPr="00CF1FB4" w:rsidRDefault="00660B34" w:rsidP="00200974">
      <w:pPr>
        <w:pStyle w:val="Ttulo2"/>
        <w:rPr>
          <w:b/>
          <w:bCs/>
          <w:color w:val="auto"/>
          <w:sz w:val="28"/>
          <w:szCs w:val="28"/>
        </w:rPr>
      </w:pPr>
      <w:bookmarkStart w:id="13" w:name="_Toc182508950"/>
      <w:r w:rsidRPr="00CF1FB4">
        <w:rPr>
          <w:b/>
          <w:bCs/>
          <w:color w:val="auto"/>
          <w:sz w:val="28"/>
          <w:szCs w:val="28"/>
        </w:rPr>
        <w:t>Tercera forma Normal (3FN)</w:t>
      </w:r>
      <w:bookmarkEnd w:id="13"/>
    </w:p>
    <w:p w14:paraId="28C8E61B" w14:textId="77777777" w:rsidR="00660B34" w:rsidRPr="00200974" w:rsidRDefault="00660B34" w:rsidP="00660B34">
      <w:pPr>
        <w:pStyle w:val="Prrafodelista"/>
        <w:numPr>
          <w:ilvl w:val="0"/>
          <w:numId w:val="8"/>
        </w:numPr>
        <w:rPr>
          <w:rFonts w:ascii="Calibri Light" w:hAnsi="Calibri Light" w:cs="Calibri Light"/>
        </w:rPr>
      </w:pPr>
      <w:r w:rsidRPr="00200974">
        <w:rPr>
          <w:rFonts w:ascii="Calibri Light" w:hAnsi="Calibri Light" w:cs="Calibri Light"/>
        </w:rPr>
        <w:t>Debe estar en F2</w:t>
      </w:r>
    </w:p>
    <w:p w14:paraId="3E306988" w14:textId="77777777" w:rsidR="00660B34" w:rsidRPr="00200974" w:rsidRDefault="00660B34" w:rsidP="00660B34">
      <w:pPr>
        <w:pStyle w:val="Prrafodelista"/>
        <w:numPr>
          <w:ilvl w:val="0"/>
          <w:numId w:val="8"/>
        </w:numPr>
        <w:rPr>
          <w:rFonts w:ascii="Calibri Light" w:hAnsi="Calibri Light" w:cs="Calibri Light"/>
        </w:rPr>
      </w:pPr>
      <w:r w:rsidRPr="00200974">
        <w:rPr>
          <w:rFonts w:ascii="Calibri Light" w:hAnsi="Calibri Light" w:cs="Calibri Light"/>
        </w:rPr>
        <w:t>se eliminan los datos repetidos</w:t>
      </w:r>
    </w:p>
    <w:p w14:paraId="624D6A6F" w14:textId="77777777" w:rsidR="00660B34" w:rsidRPr="00200974" w:rsidRDefault="00660B34" w:rsidP="00660B34">
      <w:pPr>
        <w:pStyle w:val="Prrafodelista"/>
        <w:rPr>
          <w:rFonts w:ascii="Calibri Light" w:hAnsi="Calibri Light" w:cs="Calibri Light"/>
        </w:rPr>
      </w:pPr>
    </w:p>
    <w:p w14:paraId="4EF910F8" w14:textId="77777777" w:rsidR="00660B34" w:rsidRPr="00200974" w:rsidRDefault="00660B34" w:rsidP="00660B34">
      <w:pPr>
        <w:rPr>
          <w:rFonts w:ascii="Calibri Light" w:hAnsi="Calibri Light" w:cs="Calibri Light"/>
        </w:rPr>
      </w:pPr>
      <w:r w:rsidRPr="00200974">
        <w:rPr>
          <w:rFonts w:ascii="Calibri Light" w:hAnsi="Calibri Light" w:cs="Calibri Light"/>
          <w:b/>
        </w:rPr>
        <w:t>Descripción</w:t>
      </w:r>
      <w:r w:rsidRPr="00200974">
        <w:rPr>
          <w:rFonts w:ascii="Calibri Light" w:hAnsi="Calibri Light" w:cs="Calibri Light"/>
        </w:rPr>
        <w:t>: En esta tercera forma normal tendremos en cuenta todos los requerimientos antes mencionados y eliminaremos datos repetidos que puedan dañar o generar una sobrecarga de datos en la base de datos, para esto podremos crear una nueva columna.</w:t>
      </w:r>
    </w:p>
    <w:p w14:paraId="440CE278" w14:textId="77777777" w:rsidR="00660B34" w:rsidRPr="00200974" w:rsidRDefault="00660B34" w:rsidP="00660B34">
      <w:pPr>
        <w:rPr>
          <w:rFonts w:ascii="Calibri Light" w:hAnsi="Calibri Light" w:cs="Calibri Light"/>
        </w:rPr>
      </w:pPr>
      <w:r w:rsidRPr="00200974">
        <w:rPr>
          <w:rFonts w:ascii="Calibri Light" w:hAnsi="Calibri Light" w:cs="Calibri Light"/>
          <w:b/>
        </w:rPr>
        <w:t>Sucursal</w:t>
      </w:r>
      <w:r w:rsidRPr="00200974">
        <w:rPr>
          <w:rFonts w:ascii="Calibri Light" w:hAnsi="Calibri Light" w:cs="Calibri Light"/>
        </w:rPr>
        <w:t>: se encuentra en 3FN, ya que pasó por la segunda forma y no cuenta con datos repetidos.</w:t>
      </w:r>
    </w:p>
    <w:p w14:paraId="3D58F068" w14:textId="77777777" w:rsidR="00660B34" w:rsidRPr="00200974" w:rsidRDefault="00660B34" w:rsidP="00660B34">
      <w:pPr>
        <w:rPr>
          <w:rFonts w:ascii="Calibri Light" w:hAnsi="Calibri Light" w:cs="Calibri Light"/>
        </w:rPr>
      </w:pPr>
      <w:r w:rsidRPr="00200974">
        <w:rPr>
          <w:rFonts w:ascii="Calibri Light" w:hAnsi="Calibri Light" w:cs="Calibri Light"/>
          <w:b/>
        </w:rPr>
        <w:t>Cliente</w:t>
      </w:r>
      <w:r w:rsidRPr="00200974">
        <w:rPr>
          <w:rFonts w:ascii="Calibri Light" w:hAnsi="Calibri Light" w:cs="Calibri Light"/>
        </w:rPr>
        <w:t>: se encuentra en 3FN, ya que pasó por la segunda forma y no cuenta con datos repetidos.</w:t>
      </w:r>
    </w:p>
    <w:p w14:paraId="180BA551" w14:textId="77777777" w:rsidR="00660B34" w:rsidRPr="00200974" w:rsidRDefault="00660B34" w:rsidP="00660B34">
      <w:pPr>
        <w:rPr>
          <w:rFonts w:ascii="Calibri Light" w:hAnsi="Calibri Light" w:cs="Calibri Light"/>
        </w:rPr>
      </w:pPr>
      <w:r w:rsidRPr="00200974">
        <w:rPr>
          <w:rFonts w:ascii="Calibri Light" w:hAnsi="Calibri Light" w:cs="Calibri Light"/>
          <w:b/>
        </w:rPr>
        <w:t>Empleado</w:t>
      </w:r>
      <w:r w:rsidRPr="00200974">
        <w:rPr>
          <w:rFonts w:ascii="Calibri Light" w:hAnsi="Calibri Light" w:cs="Calibri Light"/>
        </w:rPr>
        <w:t>: se encuentra en 3FN, ya que pasó por la segunda forma y no cuenta con datos repetidos.</w:t>
      </w:r>
    </w:p>
    <w:p w14:paraId="11D1DE9C" w14:textId="77777777" w:rsidR="00660B34" w:rsidRPr="00200974" w:rsidRDefault="00660B34" w:rsidP="00660B34">
      <w:pPr>
        <w:rPr>
          <w:rFonts w:ascii="Calibri Light" w:hAnsi="Calibri Light" w:cs="Calibri Light"/>
        </w:rPr>
      </w:pPr>
      <w:r w:rsidRPr="00200974">
        <w:rPr>
          <w:rFonts w:ascii="Calibri Light" w:hAnsi="Calibri Light" w:cs="Calibri Light"/>
          <w:b/>
        </w:rPr>
        <w:t>Vehículo</w:t>
      </w:r>
      <w:r w:rsidRPr="00200974">
        <w:rPr>
          <w:rFonts w:ascii="Calibri Light" w:hAnsi="Calibri Light" w:cs="Calibri Light"/>
        </w:rPr>
        <w:t>: se encuentra en 3FN, ya que pasó por la segunda forma y no cuenta con datos repetidos.</w:t>
      </w:r>
    </w:p>
    <w:p w14:paraId="3B55B368" w14:textId="77777777" w:rsidR="00660B34" w:rsidRPr="00200974" w:rsidRDefault="00660B34" w:rsidP="00660B34">
      <w:pPr>
        <w:rPr>
          <w:rFonts w:ascii="Calibri Light" w:hAnsi="Calibri Light" w:cs="Calibri Light"/>
        </w:rPr>
      </w:pPr>
      <w:r w:rsidRPr="00200974">
        <w:rPr>
          <w:rFonts w:ascii="Calibri Light" w:hAnsi="Calibri Light" w:cs="Calibri Light"/>
          <w:b/>
        </w:rPr>
        <w:t>Alquiler</w:t>
      </w:r>
      <w:r w:rsidRPr="00200974">
        <w:rPr>
          <w:rFonts w:ascii="Calibri Light" w:hAnsi="Calibri Light" w:cs="Calibri Light"/>
        </w:rPr>
        <w:t>: se encuentra en 3FN, ya que pasó por la segunda forma y no cuenta con datos repetidos.</w:t>
      </w:r>
    </w:p>
    <w:p w14:paraId="61D0611D" w14:textId="77777777" w:rsidR="00660B34" w:rsidRPr="00200974" w:rsidRDefault="00660B34" w:rsidP="00660B34">
      <w:pPr>
        <w:rPr>
          <w:rFonts w:ascii="Calibri Light" w:hAnsi="Calibri Light" w:cs="Calibri Light"/>
        </w:rPr>
      </w:pPr>
      <w:r w:rsidRPr="00200974">
        <w:rPr>
          <w:rFonts w:ascii="Calibri Light" w:hAnsi="Calibri Light" w:cs="Calibri Light"/>
          <w:b/>
        </w:rPr>
        <w:t>Mantenimiento</w:t>
      </w:r>
      <w:r w:rsidRPr="00200974">
        <w:rPr>
          <w:rFonts w:ascii="Calibri Light" w:hAnsi="Calibri Light" w:cs="Calibri Light"/>
        </w:rPr>
        <w:t>: se encuentra en 3FN, ya que pasó por la segunda forma y no cuenta con datos repetidos.</w:t>
      </w:r>
    </w:p>
    <w:p w14:paraId="122A888E" w14:textId="77777777" w:rsidR="00660B34" w:rsidRPr="00200974" w:rsidRDefault="00660B34" w:rsidP="00660B34">
      <w:pPr>
        <w:rPr>
          <w:rFonts w:ascii="Calibri Light" w:hAnsi="Calibri Light" w:cs="Calibri Light"/>
        </w:rPr>
      </w:pPr>
      <w:proofErr w:type="spellStart"/>
      <w:r w:rsidRPr="00200974">
        <w:rPr>
          <w:rFonts w:ascii="Calibri Light" w:hAnsi="Calibri Light" w:cs="Calibri Light"/>
          <w:b/>
        </w:rPr>
        <w:t>Lugar_mantenimiento</w:t>
      </w:r>
      <w:proofErr w:type="spellEnd"/>
      <w:r w:rsidRPr="00200974">
        <w:rPr>
          <w:rFonts w:ascii="Calibri Light" w:hAnsi="Calibri Light" w:cs="Calibri Light"/>
        </w:rPr>
        <w:t>: se encuentra en 3FN, ya que pasó por la segunda forma y no cuenta con datos repetidos.</w:t>
      </w:r>
    </w:p>
    <w:p w14:paraId="04C55C19" w14:textId="77777777" w:rsidR="007831F5" w:rsidRPr="00200974" w:rsidRDefault="007831F5" w:rsidP="00837CDA">
      <w:pPr>
        <w:rPr>
          <w:rFonts w:ascii="Calibri Light" w:hAnsi="Calibri Light" w:cs="Calibri Light"/>
          <w:color w:val="2E74B5" w:themeColor="accent1" w:themeShade="BF"/>
        </w:rPr>
      </w:pPr>
      <w:r w:rsidRPr="00200974">
        <w:rPr>
          <w:rFonts w:ascii="Calibri Light" w:hAnsi="Calibri Light" w:cs="Calibri Light"/>
          <w:color w:val="2E74B5" w:themeColor="accent1" w:themeShade="BF"/>
        </w:rPr>
        <w:t>Relación de muchos a muchos:</w:t>
      </w:r>
    </w:p>
    <w:p w14:paraId="226ADA84" w14:textId="77777777" w:rsidR="007831F5" w:rsidRPr="00200974" w:rsidRDefault="007831F5" w:rsidP="00660B34">
      <w:pPr>
        <w:rPr>
          <w:rFonts w:ascii="Calibri Light" w:hAnsi="Calibri Light" w:cs="Calibri Light"/>
        </w:rPr>
      </w:pPr>
      <w:proofErr w:type="spellStart"/>
      <w:r w:rsidRPr="00200974">
        <w:rPr>
          <w:rFonts w:ascii="Calibri Light" w:hAnsi="Calibri Light" w:cs="Calibri Light"/>
          <w:b/>
          <w:bCs/>
          <w:color w:val="000000"/>
          <w:szCs w:val="18"/>
          <w:shd w:val="clear" w:color="auto" w:fill="FBFBFB"/>
        </w:rPr>
        <w:t>Sucursal_cliente</w:t>
      </w:r>
      <w:proofErr w:type="spellEnd"/>
      <w:r w:rsidRPr="00200974">
        <w:rPr>
          <w:rFonts w:ascii="Calibri Light" w:hAnsi="Calibri Light" w:cs="Calibri Light"/>
          <w:b/>
          <w:bCs/>
          <w:color w:val="000000"/>
          <w:szCs w:val="18"/>
          <w:shd w:val="clear" w:color="auto" w:fill="FBFBFB"/>
        </w:rPr>
        <w:t>:</w:t>
      </w:r>
      <w:r w:rsidRPr="00200974">
        <w:rPr>
          <w:rFonts w:ascii="Calibri Light" w:hAnsi="Calibri Light" w:cs="Calibri Light"/>
          <w:szCs w:val="24"/>
        </w:rPr>
        <w:t xml:space="preserve"> </w:t>
      </w:r>
      <w:r w:rsidRPr="00200974">
        <w:rPr>
          <w:rFonts w:ascii="Calibri Light" w:hAnsi="Calibri Light" w:cs="Calibri Light"/>
        </w:rPr>
        <w:t>se encuentra en 3FN, ya que pasó por la segunda forma y no cuenta con datos repetidos.</w:t>
      </w:r>
    </w:p>
    <w:p w14:paraId="784DAC9A" w14:textId="77777777" w:rsidR="00660B34" w:rsidRPr="00CF1FB4" w:rsidRDefault="00660B34" w:rsidP="00CF1FB4">
      <w:pPr>
        <w:jc w:val="center"/>
        <w:rPr>
          <w:rFonts w:ascii="Calibri Light" w:hAnsi="Calibri Light" w:cs="Calibri Light"/>
          <w:b/>
          <w:bCs/>
          <w:sz w:val="28"/>
          <w:szCs w:val="28"/>
        </w:rPr>
      </w:pPr>
    </w:p>
    <w:p w14:paraId="56E3880E" w14:textId="77777777" w:rsidR="007831F5" w:rsidRPr="00CF1FB4" w:rsidRDefault="007831F5" w:rsidP="00CF1FB4">
      <w:pPr>
        <w:pStyle w:val="Ttulo1"/>
        <w:jc w:val="center"/>
        <w:rPr>
          <w:b/>
          <w:bCs/>
          <w:color w:val="auto"/>
          <w:sz w:val="40"/>
          <w:szCs w:val="40"/>
        </w:rPr>
      </w:pPr>
      <w:bookmarkStart w:id="14" w:name="_Toc182508951"/>
      <w:r w:rsidRPr="00CF1FB4">
        <w:rPr>
          <w:b/>
          <w:bCs/>
          <w:color w:val="auto"/>
          <w:sz w:val="40"/>
          <w:szCs w:val="40"/>
        </w:rPr>
        <w:t>Construcción del modelo físico</w:t>
      </w:r>
      <w:bookmarkEnd w:id="14"/>
    </w:p>
    <w:p w14:paraId="71E76184" w14:textId="77777777" w:rsidR="007831F5" w:rsidRPr="00200974" w:rsidRDefault="007831F5" w:rsidP="007831F5">
      <w:pPr>
        <w:rPr>
          <w:rFonts w:ascii="Calibri Light" w:hAnsi="Calibri Light" w:cs="Calibri Light"/>
          <w:szCs w:val="24"/>
        </w:rPr>
      </w:pPr>
      <w:r w:rsidRPr="00200974">
        <w:rPr>
          <w:rFonts w:ascii="Calibri Light" w:hAnsi="Calibri Light" w:cs="Calibri Light"/>
          <w:szCs w:val="24"/>
        </w:rPr>
        <w:t xml:space="preserve">Este modelo se implementa después de haber creado el lógico. En esta parte de la estructura de datos pasaremos todo lo antes realizado a un lenguaje de sistema de gestión de datos MYSQL, donde podremos crear tablas a partir de las entidades con sus atributos e implementar la inserción de datos. </w:t>
      </w:r>
    </w:p>
    <w:p w14:paraId="5494FC63" w14:textId="77777777" w:rsidR="007831F5" w:rsidRPr="00200974" w:rsidRDefault="007831F5" w:rsidP="007831F5">
      <w:pPr>
        <w:rPr>
          <w:rFonts w:ascii="Calibri Light" w:hAnsi="Calibri Light" w:cs="Calibri Light"/>
          <w:szCs w:val="24"/>
        </w:rPr>
      </w:pPr>
      <w:r w:rsidRPr="00200974">
        <w:rPr>
          <w:rFonts w:ascii="Calibri Light" w:hAnsi="Calibri Light" w:cs="Calibri Light"/>
          <w:szCs w:val="24"/>
        </w:rPr>
        <w:t>Descripción: En el sistema de gestión de datos creamos tablas, estas tablas representan las entidades, y las entidades contienen sus respectivos atributos organizados en columnas, a quienes se le ingresa el tipo de dato con la cantidad de caracteres si es necesario.</w:t>
      </w:r>
    </w:p>
    <w:p w14:paraId="72A35055" w14:textId="77777777" w:rsidR="007831F5" w:rsidRPr="00200974" w:rsidRDefault="007831F5" w:rsidP="007831F5">
      <w:pPr>
        <w:rPr>
          <w:rFonts w:ascii="Calibri Light" w:hAnsi="Calibri Light" w:cs="Calibri Light"/>
          <w:sz w:val="24"/>
          <w:szCs w:val="24"/>
        </w:rPr>
      </w:pPr>
    </w:p>
    <w:p w14:paraId="7E4DBC12" w14:textId="77777777" w:rsidR="007831F5" w:rsidRPr="00CF1FB4" w:rsidRDefault="007831F5" w:rsidP="00751A0F">
      <w:pPr>
        <w:pStyle w:val="Ttulo2"/>
        <w:rPr>
          <w:b/>
          <w:bCs/>
          <w:color w:val="auto"/>
          <w:sz w:val="28"/>
          <w:szCs w:val="28"/>
        </w:rPr>
      </w:pPr>
      <w:bookmarkStart w:id="15" w:name="_Toc182508952"/>
      <w:r w:rsidRPr="00CF1FB4">
        <w:rPr>
          <w:b/>
          <w:bCs/>
          <w:color w:val="auto"/>
          <w:sz w:val="28"/>
          <w:szCs w:val="28"/>
        </w:rPr>
        <w:lastRenderedPageBreak/>
        <w:t>Tablas</w:t>
      </w:r>
      <w:bookmarkEnd w:id="15"/>
    </w:p>
    <w:p w14:paraId="0734EDA9" w14:textId="77777777" w:rsidR="007831F5" w:rsidRPr="00200974" w:rsidRDefault="007831F5" w:rsidP="007831F5">
      <w:pPr>
        <w:pStyle w:val="Prrafodelista"/>
        <w:numPr>
          <w:ilvl w:val="0"/>
          <w:numId w:val="9"/>
        </w:numPr>
        <w:rPr>
          <w:rFonts w:ascii="Calibri Light" w:hAnsi="Calibri Light" w:cs="Calibri Light"/>
        </w:rPr>
      </w:pPr>
      <w:r w:rsidRPr="00200974">
        <w:rPr>
          <w:rFonts w:ascii="Calibri Light" w:hAnsi="Calibri Light" w:cs="Calibri Light"/>
        </w:rPr>
        <w:t>Código para crear la base de datos en MYSQL</w:t>
      </w:r>
    </w:p>
    <w:p w14:paraId="148E2E42" w14:textId="77777777" w:rsidR="007831F5" w:rsidRPr="00200974" w:rsidRDefault="007831F5" w:rsidP="007831F5">
      <w:pPr>
        <w:pStyle w:val="Prrafodelista"/>
        <w:rPr>
          <w:rFonts w:ascii="Calibri Light" w:hAnsi="Calibri Light" w:cs="Calibri Light"/>
        </w:rPr>
      </w:pPr>
    </w:p>
    <w:p w14:paraId="2D9166DB" w14:textId="77777777" w:rsidR="007831F5" w:rsidRPr="00200974" w:rsidRDefault="007831F5" w:rsidP="007831F5">
      <w:pPr>
        <w:pStyle w:val="Prrafodelista"/>
        <w:jc w:val="center"/>
        <w:rPr>
          <w:rFonts w:ascii="Calibri Light" w:hAnsi="Calibri Light" w:cs="Calibri Light"/>
        </w:rPr>
      </w:pPr>
      <w:r w:rsidRPr="00200974">
        <w:rPr>
          <w:rFonts w:ascii="Calibri Light" w:hAnsi="Calibri Light" w:cs="Calibri Light"/>
          <w:noProof/>
        </w:rPr>
        <w:drawing>
          <wp:inline distT="0" distB="0" distL="0" distR="0" wp14:anchorId="7D7C4225" wp14:editId="230273BD">
            <wp:extent cx="2210108" cy="3810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0108" cy="381053"/>
                    </a:xfrm>
                    <a:prstGeom prst="rect">
                      <a:avLst/>
                    </a:prstGeom>
                  </pic:spPr>
                </pic:pic>
              </a:graphicData>
            </a:graphic>
          </wp:inline>
        </w:drawing>
      </w:r>
    </w:p>
    <w:p w14:paraId="3E23A0F9" w14:textId="77777777" w:rsidR="007831F5" w:rsidRPr="00200974" w:rsidRDefault="007831F5" w:rsidP="007831F5">
      <w:pPr>
        <w:pStyle w:val="Prrafodelista"/>
        <w:rPr>
          <w:rFonts w:ascii="Calibri Light" w:hAnsi="Calibri Light" w:cs="Calibri Light"/>
        </w:rPr>
      </w:pPr>
    </w:p>
    <w:p w14:paraId="77E339E2" w14:textId="77777777" w:rsidR="007831F5" w:rsidRPr="00200974" w:rsidRDefault="007831F5" w:rsidP="007831F5">
      <w:pPr>
        <w:pStyle w:val="Prrafodelista"/>
        <w:numPr>
          <w:ilvl w:val="0"/>
          <w:numId w:val="9"/>
        </w:numPr>
        <w:rPr>
          <w:rFonts w:ascii="Calibri Light" w:hAnsi="Calibri Light" w:cs="Calibri Light"/>
        </w:rPr>
      </w:pPr>
      <w:r w:rsidRPr="00200974">
        <w:rPr>
          <w:rFonts w:ascii="Calibri Light" w:hAnsi="Calibri Light" w:cs="Calibri Light"/>
        </w:rPr>
        <w:t>Código para crear las tablas en MYSQL</w:t>
      </w:r>
    </w:p>
    <w:p w14:paraId="6330939A" w14:textId="77777777" w:rsidR="007831F5" w:rsidRPr="00200974" w:rsidRDefault="007831F5" w:rsidP="007831F5">
      <w:pPr>
        <w:pStyle w:val="Prrafodelista"/>
        <w:rPr>
          <w:rFonts w:ascii="Calibri Light" w:hAnsi="Calibri Light" w:cs="Calibri Light"/>
        </w:rPr>
      </w:pPr>
    </w:p>
    <w:p w14:paraId="599B6890" w14:textId="77777777" w:rsidR="007831F5" w:rsidRPr="00200974" w:rsidRDefault="007831F5" w:rsidP="007831F5">
      <w:pPr>
        <w:ind w:left="360"/>
        <w:jc w:val="center"/>
        <w:rPr>
          <w:rFonts w:ascii="Calibri Light" w:hAnsi="Calibri Light" w:cs="Calibri Light"/>
        </w:rPr>
      </w:pPr>
      <w:r w:rsidRPr="00200974">
        <w:rPr>
          <w:rFonts w:ascii="Calibri Light" w:hAnsi="Calibri Light" w:cs="Calibri Light"/>
          <w:noProof/>
          <w:lang w:eastAsia="es-CO"/>
        </w:rPr>
        <w:drawing>
          <wp:inline distT="0" distB="0" distL="0" distR="0" wp14:anchorId="301EDB86" wp14:editId="2AD8708F">
            <wp:extent cx="2408555" cy="60071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8555" cy="600710"/>
                    </a:xfrm>
                    <a:prstGeom prst="rect">
                      <a:avLst/>
                    </a:prstGeom>
                    <a:noFill/>
                    <a:ln>
                      <a:noFill/>
                    </a:ln>
                  </pic:spPr>
                </pic:pic>
              </a:graphicData>
            </a:graphic>
          </wp:inline>
        </w:drawing>
      </w:r>
    </w:p>
    <w:p w14:paraId="3A07528D" w14:textId="77777777" w:rsidR="007831F5" w:rsidRPr="00200974" w:rsidRDefault="007831F5" w:rsidP="007831F5">
      <w:pPr>
        <w:ind w:left="360"/>
        <w:jc w:val="center"/>
        <w:rPr>
          <w:rFonts w:ascii="Calibri Light" w:hAnsi="Calibri Light" w:cs="Calibri Light"/>
        </w:rPr>
      </w:pPr>
    </w:p>
    <w:p w14:paraId="45F6B6D3" w14:textId="77777777" w:rsidR="007831F5" w:rsidRPr="00200974" w:rsidRDefault="007831F5" w:rsidP="007831F5">
      <w:pPr>
        <w:pStyle w:val="Prrafodelista"/>
        <w:numPr>
          <w:ilvl w:val="0"/>
          <w:numId w:val="9"/>
        </w:numPr>
        <w:rPr>
          <w:rFonts w:ascii="Calibri Light" w:hAnsi="Calibri Light" w:cs="Calibri Light"/>
        </w:rPr>
      </w:pPr>
      <w:r w:rsidRPr="00200974">
        <w:rPr>
          <w:rFonts w:ascii="Calibri Light" w:hAnsi="Calibri Light" w:cs="Calibri Light"/>
        </w:rPr>
        <w:t>En estas imágenes se puede ver la creación de las tablas basadas en las entidades con sus respectivos atributos, tipo de datos y cantidad de caracteres.</w:t>
      </w:r>
    </w:p>
    <w:p w14:paraId="24D0A10F" w14:textId="77777777" w:rsidR="007831F5" w:rsidRPr="00200974" w:rsidRDefault="007831F5" w:rsidP="007831F5">
      <w:pPr>
        <w:pStyle w:val="Prrafodelista"/>
        <w:rPr>
          <w:rFonts w:ascii="Calibri Light" w:hAnsi="Calibri Light" w:cs="Calibri Light"/>
        </w:rPr>
      </w:pPr>
    </w:p>
    <w:p w14:paraId="72BF7F35" w14:textId="77777777" w:rsidR="007831F5" w:rsidRPr="00200974" w:rsidRDefault="007831F5" w:rsidP="002E3BF4">
      <w:pPr>
        <w:pStyle w:val="Prrafodelista"/>
        <w:numPr>
          <w:ilvl w:val="0"/>
          <w:numId w:val="10"/>
        </w:numPr>
        <w:rPr>
          <w:rFonts w:ascii="Calibri Light" w:hAnsi="Calibri Light" w:cs="Calibri Light"/>
          <w:b/>
        </w:rPr>
      </w:pPr>
      <w:r w:rsidRPr="00200974">
        <w:rPr>
          <w:rFonts w:ascii="Calibri Light" w:hAnsi="Calibri Light" w:cs="Calibri Light"/>
          <w:b/>
        </w:rPr>
        <w:t>Sucursal</w:t>
      </w:r>
    </w:p>
    <w:p w14:paraId="37800E63" w14:textId="77777777" w:rsidR="002E3BF4" w:rsidRPr="00200974" w:rsidRDefault="002E3BF4" w:rsidP="002E3BF4">
      <w:pPr>
        <w:pStyle w:val="Prrafodelista"/>
        <w:rPr>
          <w:rFonts w:ascii="Calibri Light" w:hAnsi="Calibri Light" w:cs="Calibri Light"/>
        </w:rPr>
      </w:pPr>
      <w:r w:rsidRPr="00200974">
        <w:rPr>
          <w:rFonts w:ascii="Calibri Light" w:hAnsi="Calibri Light" w:cs="Calibri Light"/>
          <w:noProof/>
        </w:rPr>
        <w:drawing>
          <wp:inline distT="0" distB="0" distL="0" distR="0" wp14:anchorId="4C62DF5C" wp14:editId="081FBC38">
            <wp:extent cx="3038899" cy="1876687"/>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876687"/>
                    </a:xfrm>
                    <a:prstGeom prst="rect">
                      <a:avLst/>
                    </a:prstGeom>
                  </pic:spPr>
                </pic:pic>
              </a:graphicData>
            </a:graphic>
          </wp:inline>
        </w:drawing>
      </w:r>
    </w:p>
    <w:p w14:paraId="46B4C8A7" w14:textId="77777777" w:rsidR="00182BDE" w:rsidRPr="00200974" w:rsidRDefault="00182BDE" w:rsidP="002E3BF4">
      <w:pPr>
        <w:pStyle w:val="Prrafodelista"/>
        <w:rPr>
          <w:rFonts w:ascii="Calibri Light" w:hAnsi="Calibri Light" w:cs="Calibri Light"/>
        </w:rPr>
      </w:pPr>
    </w:p>
    <w:p w14:paraId="20827C98" w14:textId="77777777" w:rsidR="007831F5" w:rsidRPr="00200974" w:rsidRDefault="007831F5" w:rsidP="00182BDE">
      <w:pPr>
        <w:pStyle w:val="Prrafodelista"/>
        <w:numPr>
          <w:ilvl w:val="0"/>
          <w:numId w:val="10"/>
        </w:numPr>
        <w:rPr>
          <w:rFonts w:ascii="Calibri Light" w:hAnsi="Calibri Light" w:cs="Calibri Light"/>
          <w:b/>
        </w:rPr>
      </w:pPr>
      <w:r w:rsidRPr="00200974">
        <w:rPr>
          <w:rFonts w:ascii="Calibri Light" w:hAnsi="Calibri Light" w:cs="Calibri Light"/>
          <w:b/>
        </w:rPr>
        <w:t>Cliente</w:t>
      </w:r>
    </w:p>
    <w:p w14:paraId="48F2A976" w14:textId="77777777" w:rsidR="00660B34" w:rsidRPr="00200974" w:rsidRDefault="007831F5" w:rsidP="002E3BF4">
      <w:pPr>
        <w:pStyle w:val="Prrafodelista"/>
        <w:rPr>
          <w:rFonts w:ascii="Calibri Light" w:hAnsi="Calibri Light" w:cs="Calibri Light"/>
        </w:rPr>
      </w:pPr>
      <w:r w:rsidRPr="00200974">
        <w:rPr>
          <w:rFonts w:ascii="Calibri Light" w:hAnsi="Calibri Light" w:cs="Calibri Light"/>
          <w:noProof/>
        </w:rPr>
        <w:drawing>
          <wp:inline distT="0" distB="0" distL="0" distR="0" wp14:anchorId="4484641F" wp14:editId="2601C072">
            <wp:extent cx="3077004" cy="2400635"/>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004" cy="2400635"/>
                    </a:xfrm>
                    <a:prstGeom prst="rect">
                      <a:avLst/>
                    </a:prstGeom>
                  </pic:spPr>
                </pic:pic>
              </a:graphicData>
            </a:graphic>
          </wp:inline>
        </w:drawing>
      </w:r>
    </w:p>
    <w:p w14:paraId="205BF055" w14:textId="77777777" w:rsidR="002E3BF4" w:rsidRPr="00200974" w:rsidRDefault="002E3BF4" w:rsidP="002E3BF4">
      <w:pPr>
        <w:pStyle w:val="Prrafodelista"/>
        <w:rPr>
          <w:rFonts w:ascii="Calibri Light" w:hAnsi="Calibri Light" w:cs="Calibri Light"/>
        </w:rPr>
      </w:pPr>
    </w:p>
    <w:p w14:paraId="021FA5E7" w14:textId="77777777" w:rsidR="00660B34" w:rsidRPr="00200974" w:rsidRDefault="002E3BF4" w:rsidP="002E3BF4">
      <w:pPr>
        <w:pStyle w:val="Prrafodelista"/>
        <w:numPr>
          <w:ilvl w:val="0"/>
          <w:numId w:val="10"/>
        </w:numPr>
        <w:rPr>
          <w:rFonts w:ascii="Calibri Light" w:hAnsi="Calibri Light" w:cs="Calibri Light"/>
          <w:b/>
          <w:szCs w:val="24"/>
        </w:rPr>
      </w:pPr>
      <w:r w:rsidRPr="00200974">
        <w:rPr>
          <w:rFonts w:ascii="Calibri Light" w:hAnsi="Calibri Light" w:cs="Calibri Light"/>
          <w:b/>
          <w:szCs w:val="24"/>
        </w:rPr>
        <w:lastRenderedPageBreak/>
        <w:t>Vehículo</w:t>
      </w:r>
    </w:p>
    <w:p w14:paraId="132C4B2A" w14:textId="77777777" w:rsidR="002E3BF4" w:rsidRPr="00200974" w:rsidRDefault="00837CDA" w:rsidP="002E3BF4">
      <w:pPr>
        <w:pStyle w:val="Prrafodelista"/>
        <w:rPr>
          <w:rFonts w:ascii="Calibri Light" w:hAnsi="Calibri Light" w:cs="Calibri Light"/>
          <w:szCs w:val="24"/>
        </w:rPr>
      </w:pPr>
      <w:r w:rsidRPr="00200974">
        <w:rPr>
          <w:rFonts w:ascii="Calibri Light" w:hAnsi="Calibri Light" w:cs="Calibri Light"/>
          <w:noProof/>
          <w:szCs w:val="24"/>
        </w:rPr>
        <w:drawing>
          <wp:inline distT="0" distB="0" distL="0" distR="0" wp14:anchorId="2C409E52" wp14:editId="46067F83">
            <wp:extent cx="4220164" cy="281979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0164" cy="2819794"/>
                    </a:xfrm>
                    <a:prstGeom prst="rect">
                      <a:avLst/>
                    </a:prstGeom>
                  </pic:spPr>
                </pic:pic>
              </a:graphicData>
            </a:graphic>
          </wp:inline>
        </w:drawing>
      </w:r>
    </w:p>
    <w:p w14:paraId="254C3F3D" w14:textId="77777777" w:rsidR="002E3BF4" w:rsidRPr="00200974" w:rsidRDefault="002E3BF4" w:rsidP="002E3BF4">
      <w:pPr>
        <w:pStyle w:val="Prrafodelista"/>
        <w:rPr>
          <w:rFonts w:ascii="Calibri Light" w:hAnsi="Calibri Light" w:cs="Calibri Light"/>
          <w:szCs w:val="24"/>
        </w:rPr>
      </w:pPr>
    </w:p>
    <w:p w14:paraId="7922BB62" w14:textId="77777777" w:rsidR="002E3BF4" w:rsidRPr="00200974" w:rsidRDefault="002E3BF4" w:rsidP="002E3BF4">
      <w:pPr>
        <w:pStyle w:val="Prrafodelista"/>
        <w:numPr>
          <w:ilvl w:val="0"/>
          <w:numId w:val="10"/>
        </w:numPr>
        <w:rPr>
          <w:rFonts w:ascii="Calibri Light" w:hAnsi="Calibri Light" w:cs="Calibri Light"/>
          <w:b/>
          <w:szCs w:val="24"/>
        </w:rPr>
      </w:pPr>
      <w:r w:rsidRPr="00200974">
        <w:rPr>
          <w:rFonts w:ascii="Calibri Light" w:hAnsi="Calibri Light" w:cs="Calibri Light"/>
          <w:b/>
          <w:szCs w:val="24"/>
        </w:rPr>
        <w:t>Lugar de mantenimiento</w:t>
      </w:r>
    </w:p>
    <w:p w14:paraId="447B8F98" w14:textId="77777777" w:rsidR="002E3BF4" w:rsidRPr="00200974" w:rsidRDefault="002E3BF4" w:rsidP="002E3BF4">
      <w:pPr>
        <w:pStyle w:val="Prrafodelista"/>
        <w:rPr>
          <w:rFonts w:ascii="Calibri Light" w:hAnsi="Calibri Light" w:cs="Calibri Light"/>
          <w:szCs w:val="24"/>
        </w:rPr>
      </w:pPr>
      <w:r w:rsidRPr="00200974">
        <w:rPr>
          <w:rFonts w:ascii="Calibri Light" w:hAnsi="Calibri Light" w:cs="Calibri Light"/>
          <w:noProof/>
          <w:szCs w:val="24"/>
        </w:rPr>
        <w:drawing>
          <wp:inline distT="0" distB="0" distL="0" distR="0" wp14:anchorId="0256A8A0" wp14:editId="518FA20B">
            <wp:extent cx="2934109" cy="258163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4109" cy="2581635"/>
                    </a:xfrm>
                    <a:prstGeom prst="rect">
                      <a:avLst/>
                    </a:prstGeom>
                  </pic:spPr>
                </pic:pic>
              </a:graphicData>
            </a:graphic>
          </wp:inline>
        </w:drawing>
      </w:r>
    </w:p>
    <w:p w14:paraId="534090C3" w14:textId="77777777" w:rsidR="00182BDE" w:rsidRPr="00200974" w:rsidRDefault="00182BDE" w:rsidP="002E3BF4">
      <w:pPr>
        <w:pStyle w:val="Prrafodelista"/>
        <w:rPr>
          <w:rFonts w:ascii="Calibri Light" w:hAnsi="Calibri Light" w:cs="Calibri Light"/>
          <w:szCs w:val="24"/>
        </w:rPr>
      </w:pPr>
    </w:p>
    <w:p w14:paraId="6EFE5ACF" w14:textId="77777777" w:rsidR="002E3BF4" w:rsidRPr="00200974" w:rsidRDefault="002E3BF4" w:rsidP="002E3BF4">
      <w:pPr>
        <w:pStyle w:val="Prrafodelista"/>
        <w:numPr>
          <w:ilvl w:val="0"/>
          <w:numId w:val="10"/>
        </w:numPr>
        <w:rPr>
          <w:rFonts w:ascii="Calibri Light" w:hAnsi="Calibri Light" w:cs="Calibri Light"/>
          <w:b/>
          <w:szCs w:val="24"/>
        </w:rPr>
      </w:pPr>
      <w:r w:rsidRPr="00200974">
        <w:rPr>
          <w:rFonts w:ascii="Calibri Light" w:hAnsi="Calibri Light" w:cs="Calibri Light"/>
          <w:b/>
          <w:szCs w:val="24"/>
        </w:rPr>
        <w:t xml:space="preserve">Empleado </w:t>
      </w:r>
    </w:p>
    <w:p w14:paraId="2EEEAC77" w14:textId="77777777" w:rsidR="002E3BF4" w:rsidRPr="00200974" w:rsidRDefault="002E3BF4" w:rsidP="002E3BF4">
      <w:pPr>
        <w:pStyle w:val="Prrafodelista"/>
        <w:rPr>
          <w:rFonts w:ascii="Calibri Light" w:hAnsi="Calibri Light" w:cs="Calibri Light"/>
          <w:szCs w:val="24"/>
        </w:rPr>
      </w:pPr>
      <w:r w:rsidRPr="00200974">
        <w:rPr>
          <w:rFonts w:ascii="Calibri Light" w:hAnsi="Calibri Light" w:cs="Calibri Light"/>
          <w:noProof/>
          <w:szCs w:val="24"/>
        </w:rPr>
        <w:lastRenderedPageBreak/>
        <w:drawing>
          <wp:inline distT="0" distB="0" distL="0" distR="0" wp14:anchorId="0E486860" wp14:editId="0AD8F655">
            <wp:extent cx="4105848" cy="241968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848" cy="2419688"/>
                    </a:xfrm>
                    <a:prstGeom prst="rect">
                      <a:avLst/>
                    </a:prstGeom>
                  </pic:spPr>
                </pic:pic>
              </a:graphicData>
            </a:graphic>
          </wp:inline>
        </w:drawing>
      </w:r>
    </w:p>
    <w:p w14:paraId="155B0F0D" w14:textId="77777777" w:rsidR="002E3BF4" w:rsidRPr="00200974" w:rsidRDefault="002E3BF4" w:rsidP="002E3BF4">
      <w:pPr>
        <w:pStyle w:val="Prrafodelista"/>
        <w:rPr>
          <w:rFonts w:ascii="Calibri Light" w:hAnsi="Calibri Light" w:cs="Calibri Light"/>
          <w:szCs w:val="24"/>
        </w:rPr>
      </w:pPr>
    </w:p>
    <w:p w14:paraId="615D1394" w14:textId="77777777" w:rsidR="002E3BF4" w:rsidRPr="00200974" w:rsidRDefault="002E3BF4" w:rsidP="002E3BF4">
      <w:pPr>
        <w:pStyle w:val="Prrafodelista"/>
        <w:rPr>
          <w:rFonts w:ascii="Calibri Light" w:hAnsi="Calibri Light" w:cs="Calibri Light"/>
          <w:szCs w:val="24"/>
        </w:rPr>
      </w:pPr>
    </w:p>
    <w:p w14:paraId="4AC4F4E6" w14:textId="77777777" w:rsidR="002E3BF4" w:rsidRPr="00200974" w:rsidRDefault="002E3BF4" w:rsidP="002E3BF4">
      <w:pPr>
        <w:pStyle w:val="Prrafodelista"/>
        <w:numPr>
          <w:ilvl w:val="0"/>
          <w:numId w:val="10"/>
        </w:numPr>
        <w:rPr>
          <w:rFonts w:ascii="Calibri Light" w:hAnsi="Calibri Light" w:cs="Calibri Light"/>
          <w:b/>
          <w:szCs w:val="24"/>
        </w:rPr>
      </w:pPr>
      <w:proofErr w:type="spellStart"/>
      <w:r w:rsidRPr="00200974">
        <w:rPr>
          <w:rFonts w:ascii="Calibri Light" w:hAnsi="Calibri Light" w:cs="Calibri Light"/>
          <w:b/>
          <w:szCs w:val="24"/>
        </w:rPr>
        <w:t>Sucursal_cliente</w:t>
      </w:r>
      <w:proofErr w:type="spellEnd"/>
    </w:p>
    <w:p w14:paraId="00F3F71F" w14:textId="77777777" w:rsidR="00182BDE" w:rsidRPr="00200974" w:rsidRDefault="002E3BF4" w:rsidP="00182BDE">
      <w:pPr>
        <w:pStyle w:val="Prrafodelista"/>
        <w:rPr>
          <w:rFonts w:ascii="Calibri Light" w:hAnsi="Calibri Light" w:cs="Calibri Light"/>
          <w:szCs w:val="24"/>
        </w:rPr>
      </w:pPr>
      <w:r w:rsidRPr="00200974">
        <w:rPr>
          <w:rFonts w:ascii="Calibri Light" w:hAnsi="Calibri Light" w:cs="Calibri Light"/>
          <w:noProof/>
          <w:szCs w:val="24"/>
        </w:rPr>
        <w:drawing>
          <wp:inline distT="0" distB="0" distL="0" distR="0" wp14:anchorId="406ECAFC" wp14:editId="756DF08C">
            <wp:extent cx="4086795" cy="1400370"/>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795" cy="1400370"/>
                    </a:xfrm>
                    <a:prstGeom prst="rect">
                      <a:avLst/>
                    </a:prstGeom>
                  </pic:spPr>
                </pic:pic>
              </a:graphicData>
            </a:graphic>
          </wp:inline>
        </w:drawing>
      </w:r>
    </w:p>
    <w:p w14:paraId="2A5C1264" w14:textId="77777777" w:rsidR="002E3BF4" w:rsidRPr="00200974" w:rsidRDefault="002E3BF4" w:rsidP="002E3BF4">
      <w:pPr>
        <w:pStyle w:val="Prrafodelista"/>
        <w:rPr>
          <w:rFonts w:ascii="Calibri Light" w:hAnsi="Calibri Light" w:cs="Calibri Light"/>
          <w:szCs w:val="24"/>
        </w:rPr>
      </w:pPr>
    </w:p>
    <w:p w14:paraId="293A4DAA" w14:textId="77777777" w:rsidR="002E3BF4" w:rsidRPr="00200974" w:rsidRDefault="002E3BF4" w:rsidP="002E3BF4">
      <w:pPr>
        <w:pStyle w:val="Prrafodelista"/>
        <w:numPr>
          <w:ilvl w:val="0"/>
          <w:numId w:val="10"/>
        </w:numPr>
        <w:rPr>
          <w:rFonts w:ascii="Calibri Light" w:hAnsi="Calibri Light" w:cs="Calibri Light"/>
          <w:b/>
          <w:szCs w:val="24"/>
        </w:rPr>
      </w:pPr>
      <w:r w:rsidRPr="00200974">
        <w:rPr>
          <w:rFonts w:ascii="Calibri Light" w:hAnsi="Calibri Light" w:cs="Calibri Light"/>
          <w:b/>
          <w:szCs w:val="24"/>
        </w:rPr>
        <w:t>Alquiler</w:t>
      </w:r>
    </w:p>
    <w:p w14:paraId="3CC22EBD" w14:textId="77777777" w:rsidR="002E3BF4" w:rsidRPr="00200974" w:rsidRDefault="002E3BF4" w:rsidP="002E3BF4">
      <w:pPr>
        <w:pStyle w:val="Prrafodelista"/>
        <w:rPr>
          <w:rFonts w:ascii="Calibri Light" w:hAnsi="Calibri Light" w:cs="Calibri Light"/>
          <w:szCs w:val="24"/>
        </w:rPr>
      </w:pPr>
      <w:r w:rsidRPr="00200974">
        <w:rPr>
          <w:rFonts w:ascii="Calibri Light" w:hAnsi="Calibri Light" w:cs="Calibri Light"/>
          <w:noProof/>
          <w:szCs w:val="24"/>
        </w:rPr>
        <w:lastRenderedPageBreak/>
        <w:drawing>
          <wp:inline distT="0" distB="0" distL="0" distR="0" wp14:anchorId="15B2243F" wp14:editId="6E254240">
            <wp:extent cx="4629796" cy="375337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796" cy="3753374"/>
                    </a:xfrm>
                    <a:prstGeom prst="rect">
                      <a:avLst/>
                    </a:prstGeom>
                  </pic:spPr>
                </pic:pic>
              </a:graphicData>
            </a:graphic>
          </wp:inline>
        </w:drawing>
      </w:r>
    </w:p>
    <w:p w14:paraId="0087DECB" w14:textId="77777777" w:rsidR="00182BDE" w:rsidRPr="00200974" w:rsidRDefault="00182BDE" w:rsidP="002E3BF4">
      <w:pPr>
        <w:pStyle w:val="Prrafodelista"/>
        <w:rPr>
          <w:rFonts w:ascii="Calibri Light" w:hAnsi="Calibri Light" w:cs="Calibri Light"/>
          <w:szCs w:val="24"/>
        </w:rPr>
      </w:pPr>
    </w:p>
    <w:p w14:paraId="777AD09C" w14:textId="77777777" w:rsidR="002E3BF4" w:rsidRPr="00200974" w:rsidRDefault="002E3BF4" w:rsidP="002E3BF4">
      <w:pPr>
        <w:pStyle w:val="Prrafodelista"/>
        <w:numPr>
          <w:ilvl w:val="0"/>
          <w:numId w:val="10"/>
        </w:numPr>
        <w:rPr>
          <w:rFonts w:ascii="Calibri Light" w:hAnsi="Calibri Light" w:cs="Calibri Light"/>
          <w:b/>
          <w:szCs w:val="24"/>
        </w:rPr>
      </w:pPr>
      <w:r w:rsidRPr="00200974">
        <w:rPr>
          <w:rFonts w:ascii="Calibri Light" w:hAnsi="Calibri Light" w:cs="Calibri Light"/>
          <w:b/>
          <w:szCs w:val="24"/>
        </w:rPr>
        <w:t xml:space="preserve">Mantenimiento </w:t>
      </w:r>
    </w:p>
    <w:p w14:paraId="3DA1D9B9" w14:textId="77777777" w:rsidR="002E3BF4" w:rsidRPr="00200974" w:rsidRDefault="002E3BF4" w:rsidP="002E3BF4">
      <w:pPr>
        <w:pStyle w:val="Prrafodelista"/>
        <w:rPr>
          <w:rFonts w:ascii="Calibri Light" w:hAnsi="Calibri Light" w:cs="Calibri Light"/>
          <w:szCs w:val="24"/>
        </w:rPr>
      </w:pPr>
      <w:r w:rsidRPr="00200974">
        <w:rPr>
          <w:rFonts w:ascii="Calibri Light" w:hAnsi="Calibri Light" w:cs="Calibri Light"/>
          <w:noProof/>
          <w:szCs w:val="24"/>
        </w:rPr>
        <w:drawing>
          <wp:inline distT="0" distB="0" distL="0" distR="0" wp14:anchorId="266B8863" wp14:editId="065C1077">
            <wp:extent cx="5612130" cy="1786890"/>
            <wp:effectExtent l="0" t="0" r="762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786890"/>
                    </a:xfrm>
                    <a:prstGeom prst="rect">
                      <a:avLst/>
                    </a:prstGeom>
                  </pic:spPr>
                </pic:pic>
              </a:graphicData>
            </a:graphic>
          </wp:inline>
        </w:drawing>
      </w:r>
    </w:p>
    <w:p w14:paraId="052A668D" w14:textId="77777777" w:rsidR="00660B34" w:rsidRPr="00200974" w:rsidRDefault="00660B34" w:rsidP="00660B34">
      <w:pPr>
        <w:rPr>
          <w:rFonts w:ascii="Calibri Light" w:hAnsi="Calibri Light" w:cs="Calibri Light"/>
          <w:sz w:val="28"/>
        </w:rPr>
      </w:pPr>
    </w:p>
    <w:p w14:paraId="7264D47B" w14:textId="0D34EEC3" w:rsidR="003A75DC" w:rsidRPr="00CF1FB4" w:rsidRDefault="00837CDA" w:rsidP="00CF1FB4">
      <w:pPr>
        <w:pStyle w:val="Ttulo1"/>
        <w:jc w:val="center"/>
        <w:rPr>
          <w:b/>
          <w:bCs/>
          <w:color w:val="auto"/>
          <w:sz w:val="36"/>
          <w:szCs w:val="36"/>
        </w:rPr>
      </w:pPr>
      <w:bookmarkStart w:id="16" w:name="_Toc182508953"/>
      <w:r w:rsidRPr="00CF1FB4">
        <w:rPr>
          <w:b/>
          <w:bCs/>
          <w:color w:val="auto"/>
          <w:sz w:val="36"/>
          <w:szCs w:val="36"/>
        </w:rPr>
        <w:t>Construcción del diagrama UML</w:t>
      </w:r>
      <w:bookmarkEnd w:id="16"/>
    </w:p>
    <w:p w14:paraId="21385FC8" w14:textId="77777777" w:rsidR="00837CDA" w:rsidRPr="00200974" w:rsidRDefault="00837CDA" w:rsidP="00837CDA">
      <w:pPr>
        <w:rPr>
          <w:rFonts w:ascii="Calibri Light" w:hAnsi="Calibri Light" w:cs="Calibri Light"/>
        </w:rPr>
      </w:pPr>
      <w:r w:rsidRPr="00200974">
        <w:rPr>
          <w:rFonts w:ascii="Calibri Light" w:hAnsi="Calibri Light" w:cs="Calibri Light"/>
        </w:rPr>
        <w:t xml:space="preserve">En la construcción del diagrama UML toma como referencia la normalización para entender mejor la estructura de la base de datos. Este diagrama nos ayudará a visualizar y entender de una mejor manera su construcción e implementación de los requerimientos dados por la empresa </w:t>
      </w:r>
      <w:proofErr w:type="spellStart"/>
      <w:r w:rsidRPr="00200974">
        <w:rPr>
          <w:rFonts w:ascii="Calibri Light" w:hAnsi="Calibri Light" w:cs="Calibri Light"/>
          <w:b/>
          <w:i/>
        </w:rPr>
        <w:t>AutoRenta</w:t>
      </w:r>
      <w:proofErr w:type="spellEnd"/>
      <w:r w:rsidRPr="00200974">
        <w:rPr>
          <w:rFonts w:ascii="Calibri Light" w:hAnsi="Calibri Light" w:cs="Calibri Light"/>
        </w:rPr>
        <w:t>.</w:t>
      </w:r>
    </w:p>
    <w:p w14:paraId="0ABF411E" w14:textId="77777777" w:rsidR="00837CDA" w:rsidRPr="00200974" w:rsidRDefault="00837CDA" w:rsidP="00837CDA">
      <w:pPr>
        <w:rPr>
          <w:rFonts w:ascii="Calibri Light" w:hAnsi="Calibri Light" w:cs="Calibri Light"/>
        </w:rPr>
      </w:pPr>
      <w:r w:rsidRPr="00200974">
        <w:rPr>
          <w:rFonts w:ascii="Calibri Light" w:hAnsi="Calibri Light" w:cs="Calibri Light"/>
          <w:b/>
        </w:rPr>
        <w:t>Descripción</w:t>
      </w:r>
      <w:r w:rsidRPr="00200974">
        <w:rPr>
          <w:rFonts w:ascii="Calibri Light" w:hAnsi="Calibri Light" w:cs="Calibri Light"/>
        </w:rPr>
        <w:t xml:space="preserve">: El diagrama UML ha sido diseñado con el objetivo de representar detalladamente la estructura de cada tabla y sus relaciones. En este diagrama se puede visualizar el nombre de la tabla, sus atributos con su tipo de dato y el limitante de caracteres. Los tipos de datos más usados en este proceso son: </w:t>
      </w:r>
      <w:proofErr w:type="spellStart"/>
      <w:r w:rsidRPr="00200974">
        <w:rPr>
          <w:rFonts w:ascii="Calibri Light" w:hAnsi="Calibri Light" w:cs="Calibri Light"/>
        </w:rPr>
        <w:t>primary</w:t>
      </w:r>
      <w:proofErr w:type="spellEnd"/>
      <w:r w:rsidRPr="00200974">
        <w:rPr>
          <w:rFonts w:ascii="Calibri Light" w:hAnsi="Calibri Light" w:cs="Calibri Light"/>
        </w:rPr>
        <w:t xml:space="preserve"> </w:t>
      </w:r>
      <w:proofErr w:type="spellStart"/>
      <w:proofErr w:type="gramStart"/>
      <w:r w:rsidRPr="00200974">
        <w:rPr>
          <w:rFonts w:ascii="Calibri Light" w:hAnsi="Calibri Light" w:cs="Calibri Light"/>
        </w:rPr>
        <w:t>key</w:t>
      </w:r>
      <w:proofErr w:type="spellEnd"/>
      <w:r w:rsidRPr="00200974">
        <w:rPr>
          <w:rFonts w:ascii="Calibri Light" w:hAnsi="Calibri Light" w:cs="Calibri Light"/>
        </w:rPr>
        <w:t>(</w:t>
      </w:r>
      <w:proofErr w:type="gramEnd"/>
      <w:r w:rsidRPr="00200974">
        <w:rPr>
          <w:rFonts w:ascii="Calibri Light" w:hAnsi="Calibri Light" w:cs="Calibri Light"/>
        </w:rPr>
        <w:t xml:space="preserve">llave primaria), </w:t>
      </w:r>
      <w:proofErr w:type="spellStart"/>
      <w:r w:rsidRPr="00200974">
        <w:rPr>
          <w:rFonts w:ascii="Calibri Light" w:hAnsi="Calibri Light" w:cs="Calibri Light"/>
        </w:rPr>
        <w:t>foreing</w:t>
      </w:r>
      <w:proofErr w:type="spellEnd"/>
      <w:r w:rsidRPr="00200974">
        <w:rPr>
          <w:rFonts w:ascii="Calibri Light" w:hAnsi="Calibri Light" w:cs="Calibri Light"/>
        </w:rPr>
        <w:t xml:space="preserve"> </w:t>
      </w:r>
      <w:proofErr w:type="spellStart"/>
      <w:r w:rsidRPr="00200974">
        <w:rPr>
          <w:rFonts w:ascii="Calibri Light" w:hAnsi="Calibri Light" w:cs="Calibri Light"/>
        </w:rPr>
        <w:t>key</w:t>
      </w:r>
      <w:proofErr w:type="spellEnd"/>
      <w:r w:rsidRPr="00200974">
        <w:rPr>
          <w:rFonts w:ascii="Calibri Light" w:hAnsi="Calibri Light" w:cs="Calibri Light"/>
        </w:rPr>
        <w:t xml:space="preserve">(llave foránea), </w:t>
      </w:r>
      <w:proofErr w:type="spellStart"/>
      <w:r w:rsidRPr="00200974">
        <w:rPr>
          <w:rFonts w:ascii="Calibri Light" w:hAnsi="Calibri Light" w:cs="Calibri Light"/>
        </w:rPr>
        <w:t>varchar</w:t>
      </w:r>
      <w:proofErr w:type="spellEnd"/>
      <w:r w:rsidRPr="00200974">
        <w:rPr>
          <w:rFonts w:ascii="Calibri Light" w:hAnsi="Calibri Light" w:cs="Calibri Light"/>
        </w:rPr>
        <w:t xml:space="preserve">(cadena) y </w:t>
      </w:r>
      <w:proofErr w:type="spellStart"/>
      <w:r w:rsidRPr="00200974">
        <w:rPr>
          <w:rFonts w:ascii="Calibri Light" w:hAnsi="Calibri Light" w:cs="Calibri Light"/>
        </w:rPr>
        <w:t>int</w:t>
      </w:r>
      <w:proofErr w:type="spellEnd"/>
      <w:r w:rsidRPr="00200974">
        <w:rPr>
          <w:rFonts w:ascii="Calibri Light" w:hAnsi="Calibri Light" w:cs="Calibri Light"/>
        </w:rPr>
        <w:t>(números enteros).</w:t>
      </w:r>
    </w:p>
    <w:p w14:paraId="6631DDFC" w14:textId="77777777" w:rsidR="00BD3312" w:rsidRPr="00CF1FB4" w:rsidRDefault="00BD3312" w:rsidP="00751A0F">
      <w:pPr>
        <w:pStyle w:val="Ttulo2"/>
        <w:rPr>
          <w:b/>
          <w:bCs/>
          <w:color w:val="auto"/>
          <w:sz w:val="28"/>
          <w:szCs w:val="28"/>
        </w:rPr>
      </w:pPr>
      <w:bookmarkStart w:id="17" w:name="_Toc182508954"/>
      <w:r w:rsidRPr="00CF1FB4">
        <w:rPr>
          <w:b/>
          <w:bCs/>
          <w:color w:val="auto"/>
          <w:sz w:val="28"/>
          <w:szCs w:val="28"/>
        </w:rPr>
        <w:lastRenderedPageBreak/>
        <w:t>Grafica</w:t>
      </w:r>
      <w:bookmarkEnd w:id="17"/>
    </w:p>
    <w:p w14:paraId="221DEE55" w14:textId="426CCEA6" w:rsidR="003A75DC" w:rsidRPr="00200974" w:rsidRDefault="00095254" w:rsidP="00660B34">
      <w:pPr>
        <w:tabs>
          <w:tab w:val="left" w:pos="6824"/>
        </w:tabs>
        <w:rPr>
          <w:rFonts w:ascii="Calibri Light" w:hAnsi="Calibri Light" w:cs="Calibri Light"/>
        </w:rPr>
      </w:pPr>
      <w:r>
        <w:rPr>
          <w:rFonts w:ascii="Calibri Light" w:hAnsi="Calibri Light" w:cs="Calibri Light"/>
          <w:noProof/>
        </w:rPr>
        <w:drawing>
          <wp:inline distT="0" distB="0" distL="0" distR="0" wp14:anchorId="634089A0" wp14:editId="707FAECD">
            <wp:extent cx="5612130" cy="6647815"/>
            <wp:effectExtent l="0" t="0" r="7620" b="63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22">
                      <a:extLst>
                        <a:ext uri="{28A0092B-C50C-407E-A947-70E740481C1C}">
                          <a14:useLocalDpi xmlns:a14="http://schemas.microsoft.com/office/drawing/2010/main" val="0"/>
                        </a:ext>
                      </a:extLst>
                    </a:blip>
                    <a:stretch>
                      <a:fillRect/>
                    </a:stretch>
                  </pic:blipFill>
                  <pic:spPr>
                    <a:xfrm>
                      <a:off x="0" y="0"/>
                      <a:ext cx="5612130" cy="6647815"/>
                    </a:xfrm>
                    <a:prstGeom prst="rect">
                      <a:avLst/>
                    </a:prstGeom>
                  </pic:spPr>
                </pic:pic>
              </a:graphicData>
            </a:graphic>
          </wp:inline>
        </w:drawing>
      </w:r>
    </w:p>
    <w:p w14:paraId="714CE7ED" w14:textId="77777777" w:rsidR="003A75DC" w:rsidRPr="00200974" w:rsidRDefault="003A75DC" w:rsidP="003A75DC">
      <w:pPr>
        <w:rPr>
          <w:rFonts w:ascii="Calibri Light" w:hAnsi="Calibri Light" w:cs="Calibri Light"/>
        </w:rPr>
      </w:pPr>
    </w:p>
    <w:p w14:paraId="2E6A6004" w14:textId="77777777" w:rsidR="003A75DC" w:rsidRPr="00DD1F98" w:rsidRDefault="003A75DC" w:rsidP="00DD1F98">
      <w:pPr>
        <w:pStyle w:val="Ttulo1"/>
        <w:jc w:val="center"/>
        <w:rPr>
          <w:b/>
          <w:bCs/>
          <w:color w:val="auto"/>
          <w:sz w:val="36"/>
          <w:szCs w:val="36"/>
        </w:rPr>
      </w:pPr>
      <w:bookmarkStart w:id="18" w:name="_Toc182508955"/>
      <w:r w:rsidRPr="00DD1F98">
        <w:rPr>
          <w:b/>
          <w:bCs/>
          <w:color w:val="auto"/>
          <w:sz w:val="36"/>
          <w:szCs w:val="36"/>
        </w:rPr>
        <w:t>Inserción de datos</w:t>
      </w:r>
      <w:bookmarkEnd w:id="18"/>
    </w:p>
    <w:p w14:paraId="41F2491A" w14:textId="77777777" w:rsidR="003A75DC" w:rsidRPr="00200974" w:rsidRDefault="003A75DC" w:rsidP="003A75DC">
      <w:pPr>
        <w:tabs>
          <w:tab w:val="left" w:pos="7225"/>
        </w:tabs>
        <w:rPr>
          <w:rFonts w:ascii="Calibri Light" w:hAnsi="Calibri Light" w:cs="Calibri Light"/>
          <w:szCs w:val="24"/>
        </w:rPr>
      </w:pPr>
      <w:r w:rsidRPr="00200974">
        <w:rPr>
          <w:rFonts w:ascii="Calibri Light" w:hAnsi="Calibri Light" w:cs="Calibri Light"/>
          <w:szCs w:val="24"/>
        </w:rPr>
        <w:t>La inserción de datos es una parte muy importante del desarrollo de bases de datos, en esta parte agregamos los datos que almacenará la tabla.</w:t>
      </w:r>
    </w:p>
    <w:p w14:paraId="06EB4783" w14:textId="36F75EDB" w:rsidR="003A75DC" w:rsidRPr="00DD1F98" w:rsidRDefault="003A75DC" w:rsidP="00DD1F98">
      <w:pPr>
        <w:pStyle w:val="Ttulo2"/>
        <w:rPr>
          <w:b/>
          <w:bCs/>
          <w:color w:val="auto"/>
        </w:rPr>
      </w:pPr>
      <w:bookmarkStart w:id="19" w:name="_Toc182508956"/>
      <w:r w:rsidRPr="00DD1F98">
        <w:rPr>
          <w:b/>
          <w:bCs/>
          <w:color w:val="auto"/>
        </w:rPr>
        <w:lastRenderedPageBreak/>
        <w:t>Código para insertar datos en la tabla MYSQL</w:t>
      </w:r>
      <w:bookmarkEnd w:id="19"/>
    </w:p>
    <w:p w14:paraId="0B2310A2" w14:textId="4AFED931" w:rsidR="003A75DC" w:rsidRPr="00200974" w:rsidRDefault="00DD1F98" w:rsidP="003A75DC">
      <w:pPr>
        <w:rPr>
          <w:rFonts w:ascii="Calibri Light" w:hAnsi="Calibri Light" w:cs="Calibri Light"/>
          <w:szCs w:val="24"/>
        </w:rPr>
      </w:pPr>
      <w:r w:rsidRPr="00DD1F98">
        <w:rPr>
          <w:noProof/>
          <w:sz w:val="20"/>
          <w:lang w:eastAsia="es-CO"/>
        </w:rPr>
        <w:drawing>
          <wp:anchor distT="0" distB="0" distL="114300" distR="114300" simplePos="0" relativeHeight="251658752" behindDoc="0" locked="0" layoutInCell="1" allowOverlap="1" wp14:anchorId="6C25EEC0" wp14:editId="1F01F7E4">
            <wp:simplePos x="0" y="0"/>
            <wp:positionH relativeFrom="margin">
              <wp:align>left</wp:align>
            </wp:positionH>
            <wp:positionV relativeFrom="paragraph">
              <wp:posOffset>101505</wp:posOffset>
            </wp:positionV>
            <wp:extent cx="5865962" cy="432703"/>
            <wp:effectExtent l="0" t="0" r="1905" b="571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2541" cy="436877"/>
                    </a:xfrm>
                    <a:prstGeom prst="rect">
                      <a:avLst/>
                    </a:prstGeom>
                    <a:noFill/>
                  </pic:spPr>
                </pic:pic>
              </a:graphicData>
            </a:graphic>
            <wp14:sizeRelH relativeFrom="margin">
              <wp14:pctWidth>0</wp14:pctWidth>
            </wp14:sizeRelH>
            <wp14:sizeRelV relativeFrom="margin">
              <wp14:pctHeight>0</wp14:pctHeight>
            </wp14:sizeRelV>
          </wp:anchor>
        </w:drawing>
      </w:r>
    </w:p>
    <w:p w14:paraId="5B41D87D" w14:textId="77777777" w:rsidR="005F4C8C" w:rsidRPr="00200974" w:rsidRDefault="005F4C8C" w:rsidP="003A75DC">
      <w:pPr>
        <w:jc w:val="center"/>
        <w:rPr>
          <w:rFonts w:ascii="Calibri Light" w:hAnsi="Calibri Light" w:cs="Calibri Light"/>
          <w:sz w:val="20"/>
        </w:rPr>
      </w:pPr>
    </w:p>
    <w:p w14:paraId="081B11C0" w14:textId="77777777" w:rsidR="003A75DC" w:rsidRPr="00200974" w:rsidRDefault="003A75DC" w:rsidP="00DD1F98">
      <w:pPr>
        <w:rPr>
          <w:rFonts w:ascii="Calibri Light" w:hAnsi="Calibri Light" w:cs="Calibri Light"/>
        </w:rPr>
      </w:pPr>
      <w:bookmarkStart w:id="20" w:name="_Toc182508957"/>
      <w:r w:rsidRPr="00DD1F98">
        <w:rPr>
          <w:rStyle w:val="Ttulo2Car"/>
          <w:b/>
          <w:bCs/>
          <w:color w:val="auto"/>
        </w:rPr>
        <w:t>Ejemplo</w:t>
      </w:r>
      <w:bookmarkEnd w:id="20"/>
      <w:r w:rsidRPr="00200974">
        <w:rPr>
          <w:rFonts w:ascii="Calibri Light" w:hAnsi="Calibri Light" w:cs="Calibri Light"/>
        </w:rPr>
        <w:t xml:space="preserve">: Se insertaron los datos de la entidad sucursal siguiendo el orden de la tabla antes creada en MySQL </w:t>
      </w:r>
    </w:p>
    <w:p w14:paraId="11849A2A" w14:textId="77777777" w:rsidR="003A75DC" w:rsidRPr="00200974" w:rsidRDefault="003A75DC" w:rsidP="00BD3312">
      <w:pPr>
        <w:rPr>
          <w:rFonts w:ascii="Calibri Light" w:hAnsi="Calibri Light" w:cs="Calibri Light"/>
        </w:rPr>
      </w:pPr>
    </w:p>
    <w:p w14:paraId="271B0591" w14:textId="77777777" w:rsidR="003A75DC" w:rsidRPr="00200974" w:rsidRDefault="003A75DC" w:rsidP="003A75DC">
      <w:pPr>
        <w:ind w:left="360"/>
        <w:rPr>
          <w:rFonts w:ascii="Calibri Light" w:hAnsi="Calibri Light" w:cs="Calibri Light"/>
          <w:b/>
        </w:rPr>
      </w:pPr>
      <w:r w:rsidRPr="00200974">
        <w:rPr>
          <w:rFonts w:ascii="Calibri Light" w:hAnsi="Calibri Light" w:cs="Calibri Light"/>
          <w:b/>
        </w:rPr>
        <w:t>Tabla sucursal:</w:t>
      </w:r>
    </w:p>
    <w:p w14:paraId="52B14A04" w14:textId="77777777" w:rsidR="003A75DC" w:rsidRPr="00200974" w:rsidRDefault="003A75DC" w:rsidP="003A75DC">
      <w:pPr>
        <w:ind w:left="360"/>
        <w:rPr>
          <w:rFonts w:ascii="Calibri Light" w:hAnsi="Calibri Light" w:cs="Calibri Light"/>
        </w:rPr>
      </w:pPr>
      <w:r w:rsidRPr="00200974">
        <w:rPr>
          <w:rFonts w:ascii="Calibri Light" w:hAnsi="Calibri Light" w:cs="Calibri Light"/>
          <w:noProof/>
        </w:rPr>
        <w:drawing>
          <wp:inline distT="0" distB="0" distL="0" distR="0" wp14:anchorId="26F7A9F6" wp14:editId="06400C1A">
            <wp:extent cx="3038899" cy="1876687"/>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876687"/>
                    </a:xfrm>
                    <a:prstGeom prst="rect">
                      <a:avLst/>
                    </a:prstGeom>
                  </pic:spPr>
                </pic:pic>
              </a:graphicData>
            </a:graphic>
          </wp:inline>
        </w:drawing>
      </w:r>
    </w:p>
    <w:p w14:paraId="76715A16" w14:textId="77777777" w:rsidR="00182BDE" w:rsidRPr="00200974" w:rsidRDefault="00182BDE" w:rsidP="003A75DC">
      <w:pPr>
        <w:ind w:left="360"/>
        <w:rPr>
          <w:rFonts w:ascii="Calibri Light" w:hAnsi="Calibri Light" w:cs="Calibri Light"/>
        </w:rPr>
      </w:pPr>
    </w:p>
    <w:p w14:paraId="7599E7A3" w14:textId="5426D5EE" w:rsidR="003A75DC" w:rsidRPr="00CF1FB4" w:rsidRDefault="003A75DC" w:rsidP="00751A0F">
      <w:pPr>
        <w:pStyle w:val="Ttulo3"/>
        <w:rPr>
          <w:b/>
          <w:bCs/>
          <w:color w:val="auto"/>
          <w:sz w:val="28"/>
          <w:szCs w:val="28"/>
        </w:rPr>
      </w:pPr>
      <w:bookmarkStart w:id="21" w:name="_Toc182508958"/>
      <w:r w:rsidRPr="00CF1FB4">
        <w:rPr>
          <w:b/>
          <w:bCs/>
          <w:color w:val="auto"/>
          <w:sz w:val="28"/>
          <w:szCs w:val="28"/>
        </w:rPr>
        <w:t>Inserción de datos en MYSQL:</w:t>
      </w:r>
      <w:bookmarkEnd w:id="21"/>
    </w:p>
    <w:p w14:paraId="677E44A1" w14:textId="61F8A341" w:rsidR="00DD1F98" w:rsidRPr="00200974" w:rsidRDefault="00DD1F98" w:rsidP="00DD1F98">
      <w:pPr>
        <w:tabs>
          <w:tab w:val="left" w:pos="7225"/>
        </w:tabs>
        <w:rPr>
          <w:rFonts w:ascii="Calibri Light" w:hAnsi="Calibri Light" w:cs="Calibri Light"/>
          <w:szCs w:val="24"/>
        </w:rPr>
      </w:pPr>
      <w:r w:rsidRPr="00200974">
        <w:rPr>
          <w:rFonts w:ascii="Calibri Light" w:hAnsi="Calibri Light" w:cs="Calibri Light"/>
          <w:noProof/>
        </w:rPr>
        <w:drawing>
          <wp:anchor distT="0" distB="0" distL="114300" distR="114300" simplePos="0" relativeHeight="251659776" behindDoc="1" locked="0" layoutInCell="1" allowOverlap="1" wp14:anchorId="621CEABB" wp14:editId="3DC6C7D7">
            <wp:simplePos x="0" y="0"/>
            <wp:positionH relativeFrom="margin">
              <wp:posOffset>41275</wp:posOffset>
            </wp:positionH>
            <wp:positionV relativeFrom="paragraph">
              <wp:posOffset>693420</wp:posOffset>
            </wp:positionV>
            <wp:extent cx="5560060" cy="508000"/>
            <wp:effectExtent l="0" t="0" r="2540" b="635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5276"/>
                    <a:stretch/>
                  </pic:blipFill>
                  <pic:spPr bwMode="auto">
                    <a:xfrm>
                      <a:off x="0" y="0"/>
                      <a:ext cx="5560060" cy="5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1F98">
        <w:rPr>
          <w:rFonts w:ascii="Calibri Light" w:hAnsi="Calibri Light" w:cs="Calibri Light"/>
          <w:szCs w:val="24"/>
        </w:rPr>
        <w:t xml:space="preserve"> </w:t>
      </w:r>
      <w:r w:rsidRPr="00200974">
        <w:rPr>
          <w:rFonts w:ascii="Calibri Light" w:hAnsi="Calibri Light" w:cs="Calibri Light"/>
          <w:szCs w:val="24"/>
        </w:rPr>
        <w:t>se ingresaron los datos a los atributos de la tabla, siguiendo el orden de construcción antes creado. Si ejecuta la inserción y no cumplió con el orden y la cantidad de caracteres antes asignados nos dará un error.</w:t>
      </w:r>
    </w:p>
    <w:p w14:paraId="1541D074" w14:textId="298FB687" w:rsidR="003A75DC" w:rsidRDefault="003A75DC" w:rsidP="003A75DC">
      <w:pPr>
        <w:rPr>
          <w:rFonts w:ascii="Calibri Light" w:hAnsi="Calibri Light" w:cs="Calibri Light"/>
        </w:rPr>
      </w:pPr>
    </w:p>
    <w:p w14:paraId="095A2493" w14:textId="77777777" w:rsidR="00DD1F98" w:rsidRPr="00200974" w:rsidRDefault="00DD1F98" w:rsidP="003A75DC">
      <w:pPr>
        <w:rPr>
          <w:rFonts w:ascii="Calibri Light" w:hAnsi="Calibri Light" w:cs="Calibri Light"/>
          <w:sz w:val="20"/>
        </w:rPr>
      </w:pPr>
    </w:p>
    <w:p w14:paraId="65271C27" w14:textId="1B021756" w:rsidR="003A75DC" w:rsidRPr="00CF1FB4" w:rsidRDefault="003A75DC" w:rsidP="00CF1FB4">
      <w:pPr>
        <w:pStyle w:val="Ttulo1"/>
        <w:jc w:val="center"/>
        <w:rPr>
          <w:b/>
          <w:bCs/>
          <w:color w:val="auto"/>
          <w:sz w:val="36"/>
          <w:szCs w:val="36"/>
        </w:rPr>
      </w:pPr>
      <w:bookmarkStart w:id="22" w:name="_Toc182508959"/>
      <w:r w:rsidRPr="00CF1FB4">
        <w:rPr>
          <w:b/>
          <w:bCs/>
          <w:color w:val="auto"/>
          <w:sz w:val="36"/>
          <w:szCs w:val="36"/>
        </w:rPr>
        <w:t>Consultas</w:t>
      </w:r>
      <w:bookmarkEnd w:id="22"/>
    </w:p>
    <w:p w14:paraId="096B8FE0" w14:textId="7571FAB4" w:rsidR="003A75DC" w:rsidRDefault="003A75DC" w:rsidP="00224E94">
      <w:pPr>
        <w:tabs>
          <w:tab w:val="left" w:pos="7225"/>
        </w:tabs>
        <w:rPr>
          <w:rFonts w:asciiTheme="majorHAnsi" w:hAnsiTheme="majorHAnsi" w:cstheme="majorHAnsi"/>
          <w:szCs w:val="24"/>
        </w:rPr>
      </w:pPr>
      <w:r w:rsidRPr="00200974">
        <w:rPr>
          <w:rFonts w:ascii="Calibri Light" w:hAnsi="Calibri Light" w:cs="Calibri Light"/>
          <w:szCs w:val="24"/>
        </w:rPr>
        <w:t>Las consultas es una forma de interactuar con los datos de la base anteriormente</w:t>
      </w:r>
      <w:r w:rsidR="00DD1F98">
        <w:rPr>
          <w:rFonts w:ascii="Calibri Light" w:hAnsi="Calibri Light" w:cs="Calibri Light"/>
          <w:szCs w:val="24"/>
        </w:rPr>
        <w:t xml:space="preserve"> creada</w:t>
      </w:r>
      <w:r w:rsidRPr="00200974">
        <w:rPr>
          <w:rFonts w:ascii="Calibri Light" w:hAnsi="Calibri Light" w:cs="Calibri Light"/>
          <w:szCs w:val="24"/>
        </w:rPr>
        <w:t>, su uso se hace mediante comandos.</w:t>
      </w:r>
      <w:r w:rsidR="00224E94">
        <w:rPr>
          <w:rFonts w:ascii="Calibri Light" w:hAnsi="Calibri Light" w:cs="Calibri Light"/>
          <w:szCs w:val="24"/>
        </w:rPr>
        <w:t xml:space="preserve"> </w:t>
      </w:r>
      <w:r w:rsidR="00DD1F98">
        <w:rPr>
          <w:rFonts w:asciiTheme="majorHAnsi" w:hAnsiTheme="majorHAnsi" w:cstheme="majorHAnsi"/>
          <w:szCs w:val="24"/>
        </w:rPr>
        <w:t>A continuación, les mostrare una serie de comandos realizados en MySQL para interactuar con la base de datos de una manera que usted le podría interesar</w:t>
      </w:r>
      <w:r w:rsidR="00224E94">
        <w:rPr>
          <w:rFonts w:asciiTheme="majorHAnsi" w:hAnsiTheme="majorHAnsi" w:cstheme="majorHAnsi"/>
          <w:szCs w:val="24"/>
        </w:rPr>
        <w:t>.</w:t>
      </w:r>
    </w:p>
    <w:p w14:paraId="30ABC91F" w14:textId="60151976" w:rsidR="00E82E3E" w:rsidRPr="00E82E3E" w:rsidRDefault="00324B36" w:rsidP="00E82E3E">
      <w:pPr>
        <w:pStyle w:val="Prrafodelista"/>
        <w:numPr>
          <w:ilvl w:val="0"/>
          <w:numId w:val="12"/>
        </w:numPr>
        <w:tabs>
          <w:tab w:val="left" w:pos="7225"/>
        </w:tabs>
        <w:rPr>
          <w:rFonts w:asciiTheme="majorHAnsi" w:hAnsiTheme="majorHAnsi" w:cstheme="majorHAnsi"/>
          <w:szCs w:val="24"/>
        </w:rPr>
      </w:pPr>
      <w:r w:rsidRPr="00E82E3E">
        <w:rPr>
          <w:rFonts w:ascii="Calibri Light" w:hAnsi="Calibri Light" w:cs="Calibri Light"/>
          <w:szCs w:val="24"/>
        </w:rPr>
        <w:drawing>
          <wp:anchor distT="0" distB="0" distL="114300" distR="114300" simplePos="0" relativeHeight="251661824" behindDoc="0" locked="0" layoutInCell="1" allowOverlap="1" wp14:anchorId="6CBCB005" wp14:editId="0D22B316">
            <wp:simplePos x="0" y="0"/>
            <wp:positionH relativeFrom="column">
              <wp:posOffset>430051</wp:posOffset>
            </wp:positionH>
            <wp:positionV relativeFrom="paragraph">
              <wp:posOffset>700093</wp:posOffset>
            </wp:positionV>
            <wp:extent cx="4305901" cy="60968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05901" cy="609685"/>
                    </a:xfrm>
                    <a:prstGeom prst="rect">
                      <a:avLst/>
                    </a:prstGeom>
                  </pic:spPr>
                </pic:pic>
              </a:graphicData>
            </a:graphic>
          </wp:anchor>
        </w:drawing>
      </w:r>
      <w:r w:rsidR="00E82E3E">
        <w:rPr>
          <w:rFonts w:asciiTheme="majorHAnsi" w:hAnsiTheme="majorHAnsi" w:cstheme="majorHAnsi"/>
          <w:szCs w:val="24"/>
        </w:rPr>
        <w:t xml:space="preserve">En esta primera consulta entramos a la tabla clientes y con el </w:t>
      </w:r>
      <w:proofErr w:type="spellStart"/>
      <w:proofErr w:type="gramStart"/>
      <w:r w:rsidR="00E82E3E">
        <w:rPr>
          <w:rFonts w:asciiTheme="majorHAnsi" w:hAnsiTheme="majorHAnsi" w:cstheme="majorHAnsi"/>
          <w:szCs w:val="24"/>
        </w:rPr>
        <w:t>count</w:t>
      </w:r>
      <w:proofErr w:type="spellEnd"/>
      <w:r w:rsidR="00E82E3E">
        <w:rPr>
          <w:rFonts w:asciiTheme="majorHAnsi" w:hAnsiTheme="majorHAnsi" w:cstheme="majorHAnsi"/>
          <w:szCs w:val="24"/>
        </w:rPr>
        <w:t>(</w:t>
      </w:r>
      <w:proofErr w:type="gramEnd"/>
      <w:r w:rsidR="00E82E3E">
        <w:rPr>
          <w:rFonts w:asciiTheme="majorHAnsi" w:hAnsiTheme="majorHAnsi" w:cstheme="majorHAnsi"/>
          <w:szCs w:val="24"/>
        </w:rPr>
        <w:t xml:space="preserve">) contamos las filas de la tabla con el identificador del cliente, con el fin de obtener el total de clientes registrados en la empresa </w:t>
      </w:r>
      <w:proofErr w:type="spellStart"/>
      <w:r w:rsidR="00E82E3E">
        <w:rPr>
          <w:rFonts w:asciiTheme="majorHAnsi" w:hAnsiTheme="majorHAnsi" w:cstheme="majorHAnsi"/>
          <w:szCs w:val="24"/>
        </w:rPr>
        <w:t>autoRenta</w:t>
      </w:r>
      <w:proofErr w:type="spellEnd"/>
      <w:r w:rsidR="00E82E3E">
        <w:rPr>
          <w:rFonts w:asciiTheme="majorHAnsi" w:hAnsiTheme="majorHAnsi" w:cstheme="majorHAnsi"/>
          <w:szCs w:val="24"/>
        </w:rPr>
        <w:t xml:space="preserve"> sin importar la sucursal.</w:t>
      </w:r>
    </w:p>
    <w:p w14:paraId="675D1596" w14:textId="41F49C18" w:rsidR="00224E94" w:rsidRDefault="00224E94" w:rsidP="00324B36">
      <w:pPr>
        <w:tabs>
          <w:tab w:val="left" w:pos="7225"/>
        </w:tabs>
        <w:rPr>
          <w:rFonts w:ascii="Calibri Light" w:hAnsi="Calibri Light" w:cs="Calibri Light"/>
          <w:szCs w:val="24"/>
        </w:rPr>
      </w:pPr>
    </w:p>
    <w:p w14:paraId="6EF45E9E" w14:textId="43EC0454" w:rsidR="00E82E3E" w:rsidRDefault="00E82E3E" w:rsidP="00E82E3E">
      <w:pPr>
        <w:pStyle w:val="Prrafodelista"/>
        <w:numPr>
          <w:ilvl w:val="0"/>
          <w:numId w:val="9"/>
        </w:numPr>
        <w:tabs>
          <w:tab w:val="left" w:pos="7225"/>
        </w:tabs>
        <w:rPr>
          <w:rFonts w:ascii="Calibri Light" w:hAnsi="Calibri Light" w:cs="Calibri Light"/>
          <w:szCs w:val="24"/>
        </w:rPr>
      </w:pPr>
      <w:r w:rsidRPr="00E82E3E">
        <w:rPr>
          <w:rFonts w:ascii="Calibri Light" w:hAnsi="Calibri Light" w:cs="Calibri Light"/>
          <w:szCs w:val="24"/>
        </w:rPr>
        <w:t>Resultado</w:t>
      </w:r>
    </w:p>
    <w:p w14:paraId="0D1EC61B" w14:textId="5245C0FF" w:rsidR="00E82E3E" w:rsidRDefault="00E82E3E" w:rsidP="00E82E3E">
      <w:pPr>
        <w:pStyle w:val="Prrafodelista"/>
        <w:tabs>
          <w:tab w:val="left" w:pos="7225"/>
        </w:tabs>
        <w:rPr>
          <w:rFonts w:ascii="Calibri Light" w:hAnsi="Calibri Light" w:cs="Calibri Light"/>
          <w:szCs w:val="24"/>
        </w:rPr>
      </w:pPr>
      <w:r w:rsidRPr="00E82E3E">
        <w:rPr>
          <w:rFonts w:ascii="Calibri Light" w:hAnsi="Calibri Light" w:cs="Calibri Light"/>
          <w:szCs w:val="24"/>
        </w:rPr>
        <w:drawing>
          <wp:inline distT="0" distB="0" distL="0" distR="0" wp14:anchorId="368EBD03" wp14:editId="05E9EAB1">
            <wp:extent cx="1333499" cy="48254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1122"/>
                    <a:stretch/>
                  </pic:blipFill>
                  <pic:spPr bwMode="auto">
                    <a:xfrm>
                      <a:off x="0" y="0"/>
                      <a:ext cx="1333686" cy="482608"/>
                    </a:xfrm>
                    <a:prstGeom prst="rect">
                      <a:avLst/>
                    </a:prstGeom>
                    <a:ln>
                      <a:noFill/>
                    </a:ln>
                    <a:extLst>
                      <a:ext uri="{53640926-AAD7-44D8-BBD7-CCE9431645EC}">
                        <a14:shadowObscured xmlns:a14="http://schemas.microsoft.com/office/drawing/2010/main"/>
                      </a:ext>
                    </a:extLst>
                  </pic:spPr>
                </pic:pic>
              </a:graphicData>
            </a:graphic>
          </wp:inline>
        </w:drawing>
      </w:r>
    </w:p>
    <w:p w14:paraId="7D2689EE" w14:textId="77777777" w:rsidR="00E82E3E" w:rsidRDefault="00E82E3E" w:rsidP="00E82E3E">
      <w:pPr>
        <w:pStyle w:val="Prrafodelista"/>
        <w:tabs>
          <w:tab w:val="left" w:pos="7225"/>
        </w:tabs>
        <w:rPr>
          <w:rFonts w:ascii="Calibri Light" w:hAnsi="Calibri Light" w:cs="Calibri Light"/>
          <w:szCs w:val="24"/>
        </w:rPr>
      </w:pPr>
    </w:p>
    <w:p w14:paraId="60784BDE" w14:textId="247EAE6B" w:rsidR="00E82E3E" w:rsidRDefault="00E82E3E" w:rsidP="00E82E3E">
      <w:pPr>
        <w:pStyle w:val="Prrafodelista"/>
        <w:numPr>
          <w:ilvl w:val="0"/>
          <w:numId w:val="12"/>
        </w:numPr>
        <w:tabs>
          <w:tab w:val="left" w:pos="7225"/>
        </w:tabs>
        <w:rPr>
          <w:rFonts w:ascii="Calibri Light" w:hAnsi="Calibri Light" w:cs="Calibri Light"/>
          <w:szCs w:val="24"/>
        </w:rPr>
      </w:pPr>
      <w:r>
        <w:rPr>
          <w:rFonts w:ascii="Calibri Light" w:hAnsi="Calibri Light" w:cs="Calibri Light"/>
          <w:szCs w:val="24"/>
        </w:rPr>
        <w:t xml:space="preserve">Este segundo comando nos da como resultado el total de empleados de la empresa </w:t>
      </w:r>
      <w:proofErr w:type="spellStart"/>
      <w:r>
        <w:rPr>
          <w:rFonts w:ascii="Calibri Light" w:hAnsi="Calibri Light" w:cs="Calibri Light"/>
          <w:szCs w:val="24"/>
        </w:rPr>
        <w:t>autoRenta</w:t>
      </w:r>
      <w:proofErr w:type="spellEnd"/>
      <w:r>
        <w:rPr>
          <w:rFonts w:ascii="Calibri Light" w:hAnsi="Calibri Light" w:cs="Calibri Light"/>
          <w:szCs w:val="24"/>
        </w:rPr>
        <w:t xml:space="preserve"> sin importa la sucursal donde se encuentran trabajando.</w:t>
      </w:r>
    </w:p>
    <w:p w14:paraId="2AF5FD96" w14:textId="77777777" w:rsidR="00324B36" w:rsidRDefault="00324B36" w:rsidP="00324B36">
      <w:pPr>
        <w:pStyle w:val="Prrafodelista"/>
        <w:tabs>
          <w:tab w:val="left" w:pos="7225"/>
        </w:tabs>
        <w:rPr>
          <w:rFonts w:ascii="Calibri Light" w:hAnsi="Calibri Light" w:cs="Calibri Light"/>
          <w:szCs w:val="24"/>
        </w:rPr>
      </w:pPr>
    </w:p>
    <w:p w14:paraId="7828E56D" w14:textId="7DFE76F7" w:rsidR="00E82E3E" w:rsidRDefault="00E82E3E" w:rsidP="00324B36">
      <w:pPr>
        <w:pStyle w:val="Prrafodelista"/>
        <w:tabs>
          <w:tab w:val="left" w:pos="7225"/>
        </w:tabs>
        <w:rPr>
          <w:rFonts w:ascii="Calibri Light" w:hAnsi="Calibri Light" w:cs="Calibri Light"/>
          <w:szCs w:val="24"/>
        </w:rPr>
      </w:pPr>
      <w:r w:rsidRPr="00E82E3E">
        <w:rPr>
          <w:rFonts w:ascii="Calibri Light" w:hAnsi="Calibri Light" w:cs="Calibri Light"/>
          <w:szCs w:val="24"/>
        </w:rPr>
        <w:drawing>
          <wp:inline distT="0" distB="0" distL="0" distR="0" wp14:anchorId="57114559" wp14:editId="4C9E5015">
            <wp:extent cx="4143953" cy="4001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953" cy="400106"/>
                    </a:xfrm>
                    <a:prstGeom prst="rect">
                      <a:avLst/>
                    </a:prstGeom>
                  </pic:spPr>
                </pic:pic>
              </a:graphicData>
            </a:graphic>
          </wp:inline>
        </w:drawing>
      </w:r>
    </w:p>
    <w:p w14:paraId="2626D4BF" w14:textId="77777777" w:rsidR="00E82E3E" w:rsidRDefault="00E82E3E" w:rsidP="00E82E3E">
      <w:pPr>
        <w:pStyle w:val="Prrafodelista"/>
        <w:tabs>
          <w:tab w:val="left" w:pos="7225"/>
        </w:tabs>
        <w:jc w:val="center"/>
        <w:rPr>
          <w:rFonts w:ascii="Calibri Light" w:hAnsi="Calibri Light" w:cs="Calibri Light"/>
          <w:szCs w:val="24"/>
        </w:rPr>
      </w:pPr>
    </w:p>
    <w:p w14:paraId="743785B6" w14:textId="7D122B26" w:rsidR="00E82E3E" w:rsidRDefault="00E82E3E" w:rsidP="00E82E3E">
      <w:pPr>
        <w:pStyle w:val="Prrafodelista"/>
        <w:numPr>
          <w:ilvl w:val="0"/>
          <w:numId w:val="9"/>
        </w:numPr>
        <w:tabs>
          <w:tab w:val="left" w:pos="7225"/>
        </w:tabs>
        <w:rPr>
          <w:rFonts w:ascii="Calibri Light" w:hAnsi="Calibri Light" w:cs="Calibri Light"/>
          <w:szCs w:val="24"/>
        </w:rPr>
      </w:pPr>
      <w:r w:rsidRPr="00E82E3E">
        <w:rPr>
          <w:rFonts w:ascii="Calibri Light" w:hAnsi="Calibri Light" w:cs="Calibri Light"/>
          <w:szCs w:val="24"/>
        </w:rPr>
        <w:t>Resultado</w:t>
      </w:r>
    </w:p>
    <w:p w14:paraId="3D0E5AF9" w14:textId="3867085B" w:rsidR="00E82E3E" w:rsidRDefault="00E82E3E" w:rsidP="00E82E3E">
      <w:pPr>
        <w:pStyle w:val="Prrafodelista"/>
        <w:tabs>
          <w:tab w:val="left" w:pos="7225"/>
        </w:tabs>
        <w:rPr>
          <w:rFonts w:ascii="Calibri Light" w:hAnsi="Calibri Light" w:cs="Calibri Light"/>
          <w:szCs w:val="24"/>
        </w:rPr>
      </w:pPr>
      <w:r w:rsidRPr="00E82E3E">
        <w:rPr>
          <w:rFonts w:ascii="Calibri Light" w:hAnsi="Calibri Light" w:cs="Calibri Light"/>
          <w:szCs w:val="24"/>
        </w:rPr>
        <w:drawing>
          <wp:inline distT="0" distB="0" distL="0" distR="0" wp14:anchorId="7770995D" wp14:editId="35B88849">
            <wp:extent cx="1390844"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90844" cy="400106"/>
                    </a:xfrm>
                    <a:prstGeom prst="rect">
                      <a:avLst/>
                    </a:prstGeom>
                  </pic:spPr>
                </pic:pic>
              </a:graphicData>
            </a:graphic>
          </wp:inline>
        </w:drawing>
      </w:r>
    </w:p>
    <w:p w14:paraId="63B86904" w14:textId="77777777" w:rsidR="00E82E3E" w:rsidRDefault="00E82E3E" w:rsidP="00E82E3E">
      <w:pPr>
        <w:pStyle w:val="Prrafodelista"/>
        <w:tabs>
          <w:tab w:val="left" w:pos="7225"/>
        </w:tabs>
        <w:rPr>
          <w:rFonts w:ascii="Calibri Light" w:hAnsi="Calibri Light" w:cs="Calibri Light"/>
          <w:szCs w:val="24"/>
        </w:rPr>
      </w:pPr>
    </w:p>
    <w:p w14:paraId="105A487B" w14:textId="266C16B5" w:rsidR="00E82E3E" w:rsidRDefault="00E82E3E" w:rsidP="00E82E3E">
      <w:pPr>
        <w:pStyle w:val="Prrafodelista"/>
        <w:numPr>
          <w:ilvl w:val="0"/>
          <w:numId w:val="12"/>
        </w:numPr>
        <w:tabs>
          <w:tab w:val="left" w:pos="7225"/>
        </w:tabs>
        <w:rPr>
          <w:rFonts w:ascii="Calibri Light" w:hAnsi="Calibri Light" w:cs="Calibri Light"/>
          <w:szCs w:val="24"/>
        </w:rPr>
      </w:pPr>
      <w:r>
        <w:rPr>
          <w:rFonts w:ascii="Calibri Light" w:hAnsi="Calibri Light" w:cs="Calibri Light"/>
          <w:szCs w:val="24"/>
        </w:rPr>
        <w:t>En este comando contamos los empleados que hay en cada sucursal. Hice uso de los i</w:t>
      </w:r>
      <w:proofErr w:type="spellStart"/>
      <w:r>
        <w:rPr>
          <w:rFonts w:ascii="Calibri Light" w:hAnsi="Calibri Light" w:cs="Calibri Light"/>
          <w:szCs w:val="24"/>
        </w:rPr>
        <w:t>nner</w:t>
      </w:r>
      <w:proofErr w:type="spellEnd"/>
      <w:r>
        <w:rPr>
          <w:rFonts w:ascii="Calibri Light" w:hAnsi="Calibri Light" w:cs="Calibri Light"/>
          <w:szCs w:val="24"/>
        </w:rPr>
        <w:t xml:space="preserve"> </w:t>
      </w:r>
      <w:proofErr w:type="spellStart"/>
      <w:r>
        <w:rPr>
          <w:rFonts w:ascii="Calibri Light" w:hAnsi="Calibri Light" w:cs="Calibri Light"/>
          <w:szCs w:val="24"/>
        </w:rPr>
        <w:t>join</w:t>
      </w:r>
      <w:proofErr w:type="spellEnd"/>
      <w:r>
        <w:rPr>
          <w:rFonts w:ascii="Calibri Light" w:hAnsi="Calibri Light" w:cs="Calibri Light"/>
          <w:szCs w:val="24"/>
        </w:rPr>
        <w:t xml:space="preserve"> para entrar a la información de otra tabla, en este caso la tabla sucursal, con el fin de comparar los identificadores mediante la llave primaria de la tabla sucursal y la llave foránea </w:t>
      </w:r>
      <w:r w:rsidR="00C96B43">
        <w:rPr>
          <w:rFonts w:ascii="Calibri Light" w:hAnsi="Calibri Light" w:cs="Calibri Light"/>
          <w:szCs w:val="24"/>
        </w:rPr>
        <w:t>de la tabla empleado que contiene el identificador de la sucursal</w:t>
      </w:r>
      <w:r>
        <w:rPr>
          <w:rFonts w:ascii="Calibri Light" w:hAnsi="Calibri Light" w:cs="Calibri Light"/>
          <w:szCs w:val="24"/>
        </w:rPr>
        <w:t xml:space="preserve"> y </w:t>
      </w:r>
      <w:r w:rsidR="00C96B43">
        <w:rPr>
          <w:rFonts w:ascii="Calibri Light" w:hAnsi="Calibri Light" w:cs="Calibri Light"/>
          <w:szCs w:val="24"/>
        </w:rPr>
        <w:t xml:space="preserve">luego </w:t>
      </w:r>
      <w:r>
        <w:rPr>
          <w:rFonts w:ascii="Calibri Light" w:hAnsi="Calibri Light" w:cs="Calibri Light"/>
          <w:szCs w:val="24"/>
        </w:rPr>
        <w:t>agrupar la suma de empleados según el id.</w:t>
      </w:r>
    </w:p>
    <w:p w14:paraId="1BAFD9D9" w14:textId="77777777" w:rsidR="00C96B43" w:rsidRDefault="00C96B43" w:rsidP="00C96B43">
      <w:pPr>
        <w:pStyle w:val="Prrafodelista"/>
        <w:tabs>
          <w:tab w:val="left" w:pos="7225"/>
        </w:tabs>
        <w:rPr>
          <w:rFonts w:ascii="Calibri Light" w:hAnsi="Calibri Light" w:cs="Calibri Light"/>
          <w:szCs w:val="24"/>
        </w:rPr>
      </w:pPr>
    </w:p>
    <w:p w14:paraId="5C8F4CF8" w14:textId="4445273C" w:rsidR="00E82E3E" w:rsidRDefault="00E82E3E" w:rsidP="00C96B43">
      <w:pPr>
        <w:pStyle w:val="Prrafodelista"/>
        <w:tabs>
          <w:tab w:val="left" w:pos="7225"/>
        </w:tabs>
        <w:jc w:val="center"/>
        <w:rPr>
          <w:rFonts w:ascii="Calibri Light" w:hAnsi="Calibri Light" w:cs="Calibri Light"/>
          <w:szCs w:val="24"/>
        </w:rPr>
      </w:pPr>
      <w:r w:rsidRPr="00E82E3E">
        <w:rPr>
          <w:rFonts w:ascii="Calibri Light" w:hAnsi="Calibri Light" w:cs="Calibri Light"/>
          <w:szCs w:val="24"/>
        </w:rPr>
        <w:drawing>
          <wp:inline distT="0" distB="0" distL="0" distR="0" wp14:anchorId="67A5836D" wp14:editId="47F4C5F7">
            <wp:extent cx="5612130" cy="5149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514985"/>
                    </a:xfrm>
                    <a:prstGeom prst="rect">
                      <a:avLst/>
                    </a:prstGeom>
                  </pic:spPr>
                </pic:pic>
              </a:graphicData>
            </a:graphic>
          </wp:inline>
        </w:drawing>
      </w:r>
    </w:p>
    <w:p w14:paraId="75770E7B" w14:textId="77777777" w:rsidR="00C96B43" w:rsidRDefault="00C96B43" w:rsidP="00C96B43">
      <w:pPr>
        <w:pStyle w:val="Prrafodelista"/>
        <w:tabs>
          <w:tab w:val="left" w:pos="7225"/>
        </w:tabs>
        <w:rPr>
          <w:rFonts w:ascii="Calibri Light" w:hAnsi="Calibri Light" w:cs="Calibri Light"/>
          <w:szCs w:val="24"/>
        </w:rPr>
      </w:pPr>
    </w:p>
    <w:p w14:paraId="2BFEF4A0" w14:textId="0253F0A2" w:rsidR="00C96B43" w:rsidRDefault="00C96B43" w:rsidP="00C96B43">
      <w:pPr>
        <w:pStyle w:val="Prrafodelista"/>
        <w:numPr>
          <w:ilvl w:val="0"/>
          <w:numId w:val="9"/>
        </w:numPr>
        <w:tabs>
          <w:tab w:val="left" w:pos="7225"/>
        </w:tabs>
        <w:rPr>
          <w:rFonts w:ascii="Calibri Light" w:hAnsi="Calibri Light" w:cs="Calibri Light"/>
          <w:szCs w:val="24"/>
        </w:rPr>
      </w:pPr>
      <w:r>
        <w:rPr>
          <w:rFonts w:ascii="Calibri Light" w:hAnsi="Calibri Light" w:cs="Calibri Light"/>
          <w:szCs w:val="24"/>
        </w:rPr>
        <w:t>Resultado</w:t>
      </w:r>
    </w:p>
    <w:p w14:paraId="313C701C" w14:textId="43199961" w:rsidR="00C96B43" w:rsidRDefault="00C96B43" w:rsidP="00C96B43">
      <w:pPr>
        <w:pStyle w:val="Prrafodelista"/>
        <w:tabs>
          <w:tab w:val="left" w:pos="7225"/>
        </w:tabs>
        <w:rPr>
          <w:rFonts w:ascii="Calibri Light" w:hAnsi="Calibri Light" w:cs="Calibri Light"/>
          <w:szCs w:val="24"/>
        </w:rPr>
      </w:pPr>
      <w:r w:rsidRPr="00C96B43">
        <w:rPr>
          <w:rFonts w:ascii="Calibri Light" w:hAnsi="Calibri Light" w:cs="Calibri Light"/>
          <w:szCs w:val="24"/>
        </w:rPr>
        <w:drawing>
          <wp:inline distT="0" distB="0" distL="0" distR="0" wp14:anchorId="54F9ACDC" wp14:editId="42C851A9">
            <wp:extent cx="2305372" cy="201958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05372" cy="2019582"/>
                    </a:xfrm>
                    <a:prstGeom prst="rect">
                      <a:avLst/>
                    </a:prstGeom>
                  </pic:spPr>
                </pic:pic>
              </a:graphicData>
            </a:graphic>
          </wp:inline>
        </w:drawing>
      </w:r>
    </w:p>
    <w:p w14:paraId="32E5323D" w14:textId="085BE407" w:rsidR="00C96B43" w:rsidRDefault="00C96B43" w:rsidP="00C96B43">
      <w:pPr>
        <w:pStyle w:val="Prrafodelista"/>
        <w:numPr>
          <w:ilvl w:val="0"/>
          <w:numId w:val="12"/>
        </w:numPr>
        <w:tabs>
          <w:tab w:val="left" w:pos="7225"/>
        </w:tabs>
        <w:rPr>
          <w:rFonts w:ascii="Calibri Light" w:hAnsi="Calibri Light" w:cs="Calibri Light"/>
          <w:szCs w:val="24"/>
        </w:rPr>
      </w:pPr>
      <w:r>
        <w:rPr>
          <w:rFonts w:ascii="Calibri Light" w:hAnsi="Calibri Light" w:cs="Calibri Light"/>
          <w:szCs w:val="24"/>
        </w:rPr>
        <w:t xml:space="preserve">En esta consulta mostramos el número de mantenimientos realizados por cada vehículo. hice uso del </w:t>
      </w:r>
      <w:proofErr w:type="spellStart"/>
      <w:r>
        <w:rPr>
          <w:rFonts w:ascii="Calibri Light" w:hAnsi="Calibri Light" w:cs="Calibri Light"/>
          <w:szCs w:val="24"/>
        </w:rPr>
        <w:t>inner</w:t>
      </w:r>
      <w:proofErr w:type="spellEnd"/>
      <w:r>
        <w:rPr>
          <w:rFonts w:ascii="Calibri Light" w:hAnsi="Calibri Light" w:cs="Calibri Light"/>
          <w:szCs w:val="24"/>
        </w:rPr>
        <w:t xml:space="preserve"> </w:t>
      </w:r>
      <w:proofErr w:type="spellStart"/>
      <w:r>
        <w:rPr>
          <w:rFonts w:ascii="Calibri Light" w:hAnsi="Calibri Light" w:cs="Calibri Light"/>
          <w:szCs w:val="24"/>
        </w:rPr>
        <w:t>join</w:t>
      </w:r>
      <w:proofErr w:type="spellEnd"/>
      <w:r>
        <w:rPr>
          <w:rFonts w:ascii="Calibri Light" w:hAnsi="Calibri Light" w:cs="Calibri Light"/>
          <w:szCs w:val="24"/>
        </w:rPr>
        <w:t xml:space="preserve"> para ingresar a la información de otra tabla,</w:t>
      </w:r>
      <w:r w:rsidRPr="00C96B43">
        <w:rPr>
          <w:rFonts w:ascii="Calibri Light" w:hAnsi="Calibri Light" w:cs="Calibri Light"/>
          <w:szCs w:val="24"/>
        </w:rPr>
        <w:t xml:space="preserve"> </w:t>
      </w:r>
      <w:r>
        <w:rPr>
          <w:rFonts w:ascii="Calibri Light" w:hAnsi="Calibri Light" w:cs="Calibri Light"/>
          <w:szCs w:val="24"/>
        </w:rPr>
        <w:t xml:space="preserve">en este caso la tabla </w:t>
      </w:r>
      <w:r>
        <w:rPr>
          <w:rFonts w:ascii="Calibri Light" w:hAnsi="Calibri Light" w:cs="Calibri Light"/>
          <w:szCs w:val="24"/>
        </w:rPr>
        <w:t>vehículo</w:t>
      </w:r>
      <w:r>
        <w:rPr>
          <w:rFonts w:ascii="Calibri Light" w:hAnsi="Calibri Light" w:cs="Calibri Light"/>
          <w:szCs w:val="24"/>
        </w:rPr>
        <w:t xml:space="preserve">, con el fin de comparar los identificadores mediante la llave primaria de la tabla </w:t>
      </w:r>
      <w:r>
        <w:rPr>
          <w:rFonts w:ascii="Calibri Light" w:hAnsi="Calibri Light" w:cs="Calibri Light"/>
          <w:szCs w:val="24"/>
        </w:rPr>
        <w:t>vehículo</w:t>
      </w:r>
      <w:r>
        <w:rPr>
          <w:rFonts w:ascii="Calibri Light" w:hAnsi="Calibri Light" w:cs="Calibri Light"/>
          <w:szCs w:val="24"/>
        </w:rPr>
        <w:t xml:space="preserve"> y la llave foránea de la tabla </w:t>
      </w:r>
      <w:r>
        <w:rPr>
          <w:rFonts w:ascii="Calibri Light" w:hAnsi="Calibri Light" w:cs="Calibri Light"/>
          <w:szCs w:val="24"/>
        </w:rPr>
        <w:t>mantenimiento</w:t>
      </w:r>
      <w:r>
        <w:rPr>
          <w:rFonts w:ascii="Calibri Light" w:hAnsi="Calibri Light" w:cs="Calibri Light"/>
          <w:szCs w:val="24"/>
        </w:rPr>
        <w:t xml:space="preserve"> que contiene el identificador de</w:t>
      </w:r>
      <w:r>
        <w:rPr>
          <w:rFonts w:ascii="Calibri Light" w:hAnsi="Calibri Light" w:cs="Calibri Light"/>
          <w:szCs w:val="24"/>
        </w:rPr>
        <w:t>l</w:t>
      </w:r>
      <w:r>
        <w:rPr>
          <w:rFonts w:ascii="Calibri Light" w:hAnsi="Calibri Light" w:cs="Calibri Light"/>
          <w:szCs w:val="24"/>
        </w:rPr>
        <w:t xml:space="preserve"> </w:t>
      </w:r>
      <w:r>
        <w:rPr>
          <w:rFonts w:ascii="Calibri Light" w:hAnsi="Calibri Light" w:cs="Calibri Light"/>
          <w:szCs w:val="24"/>
        </w:rPr>
        <w:t>vehículo</w:t>
      </w:r>
      <w:r>
        <w:rPr>
          <w:rFonts w:ascii="Calibri Light" w:hAnsi="Calibri Light" w:cs="Calibri Light"/>
          <w:szCs w:val="24"/>
        </w:rPr>
        <w:t xml:space="preserve"> y luego agrupar la suma de </w:t>
      </w:r>
      <w:r>
        <w:rPr>
          <w:rFonts w:ascii="Calibri Light" w:hAnsi="Calibri Light" w:cs="Calibri Light"/>
          <w:szCs w:val="24"/>
        </w:rPr>
        <w:t>vehículos</w:t>
      </w:r>
      <w:r>
        <w:rPr>
          <w:rFonts w:ascii="Calibri Light" w:hAnsi="Calibri Light" w:cs="Calibri Light"/>
          <w:szCs w:val="24"/>
        </w:rPr>
        <w:t xml:space="preserve"> según el id</w:t>
      </w:r>
      <w:r>
        <w:rPr>
          <w:rFonts w:ascii="Calibri Light" w:hAnsi="Calibri Light" w:cs="Calibri Light"/>
          <w:szCs w:val="24"/>
        </w:rPr>
        <w:t>.</w:t>
      </w:r>
    </w:p>
    <w:p w14:paraId="267085F2" w14:textId="385E3470" w:rsidR="00C96B43" w:rsidRDefault="00E511D8" w:rsidP="00E511D8">
      <w:r w:rsidRPr="00C96B43">
        <w:lastRenderedPageBreak/>
        <w:drawing>
          <wp:anchor distT="0" distB="0" distL="114300" distR="114300" simplePos="0" relativeHeight="251660800" behindDoc="0" locked="0" layoutInCell="1" allowOverlap="1" wp14:anchorId="69F604CB" wp14:editId="33D2C862">
            <wp:simplePos x="0" y="0"/>
            <wp:positionH relativeFrom="column">
              <wp:posOffset>174507</wp:posOffset>
            </wp:positionH>
            <wp:positionV relativeFrom="paragraph">
              <wp:posOffset>133</wp:posOffset>
            </wp:positionV>
            <wp:extent cx="5612400" cy="705600"/>
            <wp:effectExtent l="0" t="0" r="762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612400" cy="705600"/>
                    </a:xfrm>
                    <a:prstGeom prst="rect">
                      <a:avLst/>
                    </a:prstGeom>
                  </pic:spPr>
                </pic:pic>
              </a:graphicData>
            </a:graphic>
            <wp14:sizeRelH relativeFrom="margin">
              <wp14:pctWidth>0</wp14:pctWidth>
            </wp14:sizeRelH>
            <wp14:sizeRelV relativeFrom="margin">
              <wp14:pctHeight>0</wp14:pctHeight>
            </wp14:sizeRelV>
          </wp:anchor>
        </w:drawing>
      </w:r>
    </w:p>
    <w:p w14:paraId="00B4A530" w14:textId="10CD0EBF" w:rsidR="00C96B43" w:rsidRDefault="00C96B43" w:rsidP="00C96B43">
      <w:pPr>
        <w:pStyle w:val="Prrafodelista"/>
        <w:numPr>
          <w:ilvl w:val="0"/>
          <w:numId w:val="9"/>
        </w:numPr>
        <w:tabs>
          <w:tab w:val="left" w:pos="7811"/>
        </w:tabs>
      </w:pPr>
      <w:r>
        <w:t>Resultado</w:t>
      </w:r>
    </w:p>
    <w:p w14:paraId="25BB76BA" w14:textId="1EB70D01" w:rsidR="00C96B43" w:rsidRDefault="00C96B43" w:rsidP="00C96B43">
      <w:pPr>
        <w:pStyle w:val="Prrafodelista"/>
        <w:tabs>
          <w:tab w:val="left" w:pos="7811"/>
        </w:tabs>
      </w:pPr>
      <w:r w:rsidRPr="00C96B43">
        <w:drawing>
          <wp:inline distT="0" distB="0" distL="0" distR="0" wp14:anchorId="1C594003" wp14:editId="26F9848A">
            <wp:extent cx="2143424" cy="2934109"/>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3424" cy="2934109"/>
                    </a:xfrm>
                    <a:prstGeom prst="rect">
                      <a:avLst/>
                    </a:prstGeom>
                  </pic:spPr>
                </pic:pic>
              </a:graphicData>
            </a:graphic>
          </wp:inline>
        </w:drawing>
      </w:r>
    </w:p>
    <w:p w14:paraId="6F7A98E8" w14:textId="4D48E94D" w:rsidR="00324B36" w:rsidRDefault="00324B36" w:rsidP="00C96B43">
      <w:pPr>
        <w:pStyle w:val="Prrafodelista"/>
        <w:tabs>
          <w:tab w:val="left" w:pos="7811"/>
        </w:tabs>
      </w:pPr>
    </w:p>
    <w:p w14:paraId="37E30FEA" w14:textId="3AA8B1C4" w:rsidR="00324B36" w:rsidRPr="00324B36" w:rsidRDefault="00324B36" w:rsidP="00324B36">
      <w:pPr>
        <w:pStyle w:val="Prrafodelista"/>
        <w:numPr>
          <w:ilvl w:val="0"/>
          <w:numId w:val="12"/>
        </w:numPr>
        <w:tabs>
          <w:tab w:val="left" w:pos="7811"/>
        </w:tabs>
      </w:pPr>
      <w:r>
        <w:t>En esta consulta listamos datos del empleado y el lugar de la sucursal donde trabaja, dando orden alfabéticamente con el nombre de la ciudad.</w:t>
      </w:r>
      <w:r w:rsidRPr="00324B36">
        <w:rPr>
          <w:rFonts w:ascii="Calibri Light" w:hAnsi="Calibri Light" w:cs="Calibri Light"/>
          <w:szCs w:val="24"/>
        </w:rPr>
        <w:t xml:space="preserve"> </w:t>
      </w:r>
      <w:r>
        <w:rPr>
          <w:rFonts w:ascii="Calibri Light" w:hAnsi="Calibri Light" w:cs="Calibri Light"/>
          <w:szCs w:val="24"/>
        </w:rPr>
        <w:t xml:space="preserve">hice uso del </w:t>
      </w:r>
      <w:proofErr w:type="spellStart"/>
      <w:r>
        <w:rPr>
          <w:rFonts w:ascii="Calibri Light" w:hAnsi="Calibri Light" w:cs="Calibri Light"/>
          <w:szCs w:val="24"/>
        </w:rPr>
        <w:t>inner</w:t>
      </w:r>
      <w:proofErr w:type="spellEnd"/>
      <w:r>
        <w:rPr>
          <w:rFonts w:ascii="Calibri Light" w:hAnsi="Calibri Light" w:cs="Calibri Light"/>
          <w:szCs w:val="24"/>
        </w:rPr>
        <w:t xml:space="preserve"> </w:t>
      </w:r>
      <w:proofErr w:type="spellStart"/>
      <w:r>
        <w:rPr>
          <w:rFonts w:ascii="Calibri Light" w:hAnsi="Calibri Light" w:cs="Calibri Light"/>
          <w:szCs w:val="24"/>
        </w:rPr>
        <w:t>join</w:t>
      </w:r>
      <w:proofErr w:type="spellEnd"/>
      <w:r>
        <w:rPr>
          <w:rFonts w:ascii="Calibri Light" w:hAnsi="Calibri Light" w:cs="Calibri Light"/>
          <w:szCs w:val="24"/>
        </w:rPr>
        <w:t xml:space="preserve"> para ingresar a la información de otra tabla,</w:t>
      </w:r>
      <w:r w:rsidRPr="00C96B43">
        <w:rPr>
          <w:rFonts w:ascii="Calibri Light" w:hAnsi="Calibri Light" w:cs="Calibri Light"/>
          <w:szCs w:val="24"/>
        </w:rPr>
        <w:t xml:space="preserve"> </w:t>
      </w:r>
      <w:r>
        <w:rPr>
          <w:rFonts w:ascii="Calibri Light" w:hAnsi="Calibri Light" w:cs="Calibri Light"/>
          <w:szCs w:val="24"/>
        </w:rPr>
        <w:t xml:space="preserve">en este caso la tabla </w:t>
      </w:r>
      <w:r>
        <w:rPr>
          <w:rFonts w:ascii="Calibri Light" w:hAnsi="Calibri Light" w:cs="Calibri Light"/>
          <w:szCs w:val="24"/>
        </w:rPr>
        <w:t>sucursal</w:t>
      </w:r>
      <w:r>
        <w:rPr>
          <w:rFonts w:ascii="Calibri Light" w:hAnsi="Calibri Light" w:cs="Calibri Light"/>
          <w:szCs w:val="24"/>
        </w:rPr>
        <w:t xml:space="preserve">, con el fin de comparar los identificadores mediante la llave primaria de la tabla </w:t>
      </w:r>
      <w:r>
        <w:rPr>
          <w:rFonts w:ascii="Calibri Light" w:hAnsi="Calibri Light" w:cs="Calibri Light"/>
          <w:szCs w:val="24"/>
        </w:rPr>
        <w:t>sucursal</w:t>
      </w:r>
      <w:r>
        <w:rPr>
          <w:rFonts w:ascii="Calibri Light" w:hAnsi="Calibri Light" w:cs="Calibri Light"/>
          <w:szCs w:val="24"/>
        </w:rPr>
        <w:t xml:space="preserve"> y la llave foránea de la tabla </w:t>
      </w:r>
      <w:r>
        <w:rPr>
          <w:rFonts w:ascii="Calibri Light" w:hAnsi="Calibri Light" w:cs="Calibri Light"/>
          <w:szCs w:val="24"/>
        </w:rPr>
        <w:t>empleado</w:t>
      </w:r>
      <w:r>
        <w:rPr>
          <w:rFonts w:ascii="Calibri Light" w:hAnsi="Calibri Light" w:cs="Calibri Light"/>
          <w:szCs w:val="24"/>
        </w:rPr>
        <w:t xml:space="preserve"> que contiene el identificador de</w:t>
      </w:r>
      <w:r>
        <w:rPr>
          <w:rFonts w:ascii="Calibri Light" w:hAnsi="Calibri Light" w:cs="Calibri Light"/>
          <w:szCs w:val="24"/>
        </w:rPr>
        <w:t xml:space="preserve"> la sucursal e hice el orden alfabético con el número 3, que en este caso representa la ciudad porque se encuentra en la posición número 3 después del </w:t>
      </w:r>
      <w:proofErr w:type="spellStart"/>
      <w:r>
        <w:rPr>
          <w:rFonts w:ascii="Calibri Light" w:hAnsi="Calibri Light" w:cs="Calibri Light"/>
          <w:szCs w:val="24"/>
        </w:rPr>
        <w:t>select</w:t>
      </w:r>
      <w:proofErr w:type="spellEnd"/>
      <w:r>
        <w:rPr>
          <w:rFonts w:ascii="Calibri Light" w:hAnsi="Calibri Light" w:cs="Calibri Light"/>
          <w:szCs w:val="24"/>
        </w:rPr>
        <w:t>.</w:t>
      </w:r>
    </w:p>
    <w:p w14:paraId="74B87BC6" w14:textId="77777777" w:rsidR="00324B36" w:rsidRDefault="00324B36" w:rsidP="00324B36">
      <w:pPr>
        <w:pStyle w:val="Prrafodelista"/>
        <w:tabs>
          <w:tab w:val="left" w:pos="7811"/>
        </w:tabs>
      </w:pPr>
    </w:p>
    <w:p w14:paraId="4FDD4520" w14:textId="64715762" w:rsidR="00324B36" w:rsidRDefault="00324B36" w:rsidP="00324B36">
      <w:pPr>
        <w:pStyle w:val="Prrafodelista"/>
        <w:tabs>
          <w:tab w:val="left" w:pos="7811"/>
        </w:tabs>
      </w:pPr>
      <w:r w:rsidRPr="00324B36">
        <w:drawing>
          <wp:inline distT="0" distB="0" distL="0" distR="0" wp14:anchorId="1DA1FD6F" wp14:editId="4649E839">
            <wp:extent cx="5612130" cy="7493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749300"/>
                    </a:xfrm>
                    <a:prstGeom prst="rect">
                      <a:avLst/>
                    </a:prstGeom>
                  </pic:spPr>
                </pic:pic>
              </a:graphicData>
            </a:graphic>
          </wp:inline>
        </w:drawing>
      </w:r>
    </w:p>
    <w:p w14:paraId="6DC91073" w14:textId="77777777" w:rsidR="00324B36" w:rsidRDefault="00324B36" w:rsidP="00324B36">
      <w:pPr>
        <w:pStyle w:val="Prrafodelista"/>
        <w:tabs>
          <w:tab w:val="left" w:pos="2717"/>
        </w:tabs>
      </w:pPr>
    </w:p>
    <w:p w14:paraId="4765C20C" w14:textId="55890529" w:rsidR="00324B36" w:rsidRDefault="00324B36" w:rsidP="00324B36">
      <w:pPr>
        <w:pStyle w:val="Prrafodelista"/>
        <w:numPr>
          <w:ilvl w:val="0"/>
          <w:numId w:val="9"/>
        </w:numPr>
        <w:tabs>
          <w:tab w:val="left" w:pos="2717"/>
        </w:tabs>
      </w:pPr>
      <w:r>
        <w:t>Resultado</w:t>
      </w:r>
    </w:p>
    <w:p w14:paraId="0497D9A1" w14:textId="164D192E" w:rsidR="00324B36" w:rsidRDefault="00324B36" w:rsidP="00324B36">
      <w:pPr>
        <w:pStyle w:val="Prrafodelista"/>
        <w:tabs>
          <w:tab w:val="left" w:pos="2717"/>
        </w:tabs>
      </w:pPr>
      <w:r w:rsidRPr="00324B36">
        <w:lastRenderedPageBreak/>
        <w:drawing>
          <wp:inline distT="0" distB="0" distL="0" distR="0" wp14:anchorId="22FFD23B" wp14:editId="4B30D7E8">
            <wp:extent cx="2457793" cy="3629532"/>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7793" cy="3629532"/>
                    </a:xfrm>
                    <a:prstGeom prst="rect">
                      <a:avLst/>
                    </a:prstGeom>
                  </pic:spPr>
                </pic:pic>
              </a:graphicData>
            </a:graphic>
          </wp:inline>
        </w:drawing>
      </w:r>
      <w:r w:rsidRPr="00324B36">
        <w:drawing>
          <wp:inline distT="0" distB="0" distL="0" distR="0" wp14:anchorId="75EA2ADF" wp14:editId="52AEC875">
            <wp:extent cx="2628900" cy="368617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328" t="-1638" r="-328" b="1638"/>
                    <a:stretch/>
                  </pic:blipFill>
                  <pic:spPr bwMode="auto">
                    <a:xfrm>
                      <a:off x="0" y="0"/>
                      <a:ext cx="2629267" cy="3686689"/>
                    </a:xfrm>
                    <a:prstGeom prst="rect">
                      <a:avLst/>
                    </a:prstGeom>
                    <a:ln>
                      <a:noFill/>
                    </a:ln>
                    <a:extLst>
                      <a:ext uri="{53640926-AAD7-44D8-BBD7-CCE9431645EC}">
                        <a14:shadowObscured xmlns:a14="http://schemas.microsoft.com/office/drawing/2010/main"/>
                      </a:ext>
                    </a:extLst>
                  </pic:spPr>
                </pic:pic>
              </a:graphicData>
            </a:graphic>
          </wp:inline>
        </w:drawing>
      </w:r>
    </w:p>
    <w:p w14:paraId="26CBCA09" w14:textId="7534A7B0" w:rsidR="00324B36" w:rsidRDefault="00324B36" w:rsidP="00324B36">
      <w:pPr>
        <w:pStyle w:val="Prrafodelista"/>
        <w:tabs>
          <w:tab w:val="left" w:pos="2717"/>
        </w:tabs>
      </w:pPr>
    </w:p>
    <w:p w14:paraId="0011FD35" w14:textId="68BAEECC" w:rsidR="00324B36" w:rsidRDefault="00324B36" w:rsidP="00324B36">
      <w:pPr>
        <w:pStyle w:val="Prrafodelista"/>
        <w:numPr>
          <w:ilvl w:val="0"/>
          <w:numId w:val="12"/>
        </w:numPr>
        <w:tabs>
          <w:tab w:val="left" w:pos="2717"/>
        </w:tabs>
      </w:pPr>
      <w:r>
        <w:t xml:space="preserve">En este comando mostramos la información del lugar de las sucursales de la empresa </w:t>
      </w:r>
      <w:proofErr w:type="spellStart"/>
      <w:r>
        <w:t>autoRenta</w:t>
      </w:r>
      <w:proofErr w:type="spellEnd"/>
      <w:r>
        <w:t>.</w:t>
      </w:r>
    </w:p>
    <w:p w14:paraId="55CE6703" w14:textId="6667F235" w:rsidR="00324B36" w:rsidRDefault="00324B36" w:rsidP="00324B36">
      <w:pPr>
        <w:pStyle w:val="Prrafodelista"/>
        <w:tabs>
          <w:tab w:val="left" w:pos="2717"/>
        </w:tabs>
      </w:pPr>
      <w:r w:rsidRPr="00324B36">
        <w:drawing>
          <wp:inline distT="0" distB="0" distL="0" distR="0" wp14:anchorId="72CFFD4F" wp14:editId="3035B065">
            <wp:extent cx="5001323" cy="371527"/>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01323" cy="371527"/>
                    </a:xfrm>
                    <a:prstGeom prst="rect">
                      <a:avLst/>
                    </a:prstGeom>
                  </pic:spPr>
                </pic:pic>
              </a:graphicData>
            </a:graphic>
          </wp:inline>
        </w:drawing>
      </w:r>
    </w:p>
    <w:p w14:paraId="6505E335" w14:textId="77777777" w:rsidR="00324B36" w:rsidRDefault="00324B36" w:rsidP="00324B36">
      <w:pPr>
        <w:pStyle w:val="Prrafodelista"/>
        <w:tabs>
          <w:tab w:val="left" w:pos="2717"/>
        </w:tabs>
      </w:pPr>
    </w:p>
    <w:p w14:paraId="6F636A7E" w14:textId="2DEA5FEA" w:rsidR="00324B36" w:rsidRDefault="00324B36" w:rsidP="00324B36">
      <w:pPr>
        <w:pStyle w:val="Prrafodelista"/>
        <w:numPr>
          <w:ilvl w:val="0"/>
          <w:numId w:val="9"/>
        </w:numPr>
        <w:tabs>
          <w:tab w:val="left" w:pos="2717"/>
        </w:tabs>
      </w:pPr>
      <w:r>
        <w:t>Resultado</w:t>
      </w:r>
    </w:p>
    <w:p w14:paraId="136E70EC" w14:textId="185C9416" w:rsidR="00324B36" w:rsidRDefault="00324B36" w:rsidP="00324B36">
      <w:pPr>
        <w:pStyle w:val="Prrafodelista"/>
        <w:tabs>
          <w:tab w:val="left" w:pos="2717"/>
        </w:tabs>
      </w:pPr>
      <w:r w:rsidRPr="00324B36">
        <w:drawing>
          <wp:inline distT="0" distB="0" distL="0" distR="0" wp14:anchorId="2EF591C6" wp14:editId="1DE62908">
            <wp:extent cx="1638529" cy="1838582"/>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38529" cy="1838582"/>
                    </a:xfrm>
                    <a:prstGeom prst="rect">
                      <a:avLst/>
                    </a:prstGeom>
                  </pic:spPr>
                </pic:pic>
              </a:graphicData>
            </a:graphic>
          </wp:inline>
        </w:drawing>
      </w:r>
    </w:p>
    <w:p w14:paraId="32A9BF7F" w14:textId="77777777" w:rsidR="00CA08C4" w:rsidRDefault="00CA08C4" w:rsidP="00324B36">
      <w:pPr>
        <w:pStyle w:val="Prrafodelista"/>
        <w:tabs>
          <w:tab w:val="left" w:pos="2717"/>
        </w:tabs>
      </w:pPr>
    </w:p>
    <w:p w14:paraId="0369E265" w14:textId="28FC2332" w:rsidR="00CA08C4" w:rsidRDefault="00CA08C4" w:rsidP="00CA08C4">
      <w:pPr>
        <w:pStyle w:val="Prrafodelista"/>
        <w:numPr>
          <w:ilvl w:val="0"/>
          <w:numId w:val="12"/>
        </w:numPr>
        <w:tabs>
          <w:tab w:val="left" w:pos="2717"/>
        </w:tabs>
      </w:pPr>
      <w:r>
        <w:t xml:space="preserve">En este comando mostramos el contacto de las sucursales de la empresa </w:t>
      </w:r>
      <w:proofErr w:type="spellStart"/>
      <w:r>
        <w:t>autoRenta</w:t>
      </w:r>
      <w:proofErr w:type="spellEnd"/>
    </w:p>
    <w:p w14:paraId="0D357397" w14:textId="6BDEF766" w:rsidR="00CA08C4" w:rsidRDefault="00CA08C4" w:rsidP="00CA08C4">
      <w:pPr>
        <w:pStyle w:val="Prrafodelista"/>
        <w:tabs>
          <w:tab w:val="left" w:pos="2717"/>
        </w:tabs>
      </w:pPr>
      <w:r w:rsidRPr="00CA08C4">
        <w:drawing>
          <wp:inline distT="0" distB="0" distL="0" distR="0" wp14:anchorId="7EFCA128" wp14:editId="3CBF779D">
            <wp:extent cx="4734586" cy="628738"/>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34586" cy="628738"/>
                    </a:xfrm>
                    <a:prstGeom prst="rect">
                      <a:avLst/>
                    </a:prstGeom>
                  </pic:spPr>
                </pic:pic>
              </a:graphicData>
            </a:graphic>
          </wp:inline>
        </w:drawing>
      </w:r>
    </w:p>
    <w:p w14:paraId="63C5F3C5" w14:textId="1674A9F0" w:rsidR="00CA08C4" w:rsidRDefault="00CA08C4" w:rsidP="00CA08C4">
      <w:pPr>
        <w:pStyle w:val="Prrafodelista"/>
        <w:numPr>
          <w:ilvl w:val="0"/>
          <w:numId w:val="9"/>
        </w:numPr>
        <w:tabs>
          <w:tab w:val="left" w:pos="2717"/>
        </w:tabs>
      </w:pPr>
      <w:r>
        <w:t>Resultado</w:t>
      </w:r>
    </w:p>
    <w:p w14:paraId="14A826F8" w14:textId="5B7D1F0D" w:rsidR="00CA08C4" w:rsidRDefault="00CA08C4" w:rsidP="00CA08C4">
      <w:pPr>
        <w:pStyle w:val="Prrafodelista"/>
        <w:tabs>
          <w:tab w:val="left" w:pos="2717"/>
        </w:tabs>
      </w:pPr>
      <w:r w:rsidRPr="00CA08C4">
        <w:lastRenderedPageBreak/>
        <w:drawing>
          <wp:inline distT="0" distB="0" distL="0" distR="0" wp14:anchorId="70900146" wp14:editId="5F8DBC49">
            <wp:extent cx="4134427" cy="1876687"/>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34427" cy="1876687"/>
                    </a:xfrm>
                    <a:prstGeom prst="rect">
                      <a:avLst/>
                    </a:prstGeom>
                  </pic:spPr>
                </pic:pic>
              </a:graphicData>
            </a:graphic>
          </wp:inline>
        </w:drawing>
      </w:r>
    </w:p>
    <w:p w14:paraId="6A1D0A17" w14:textId="49738953" w:rsidR="00CA08C4" w:rsidRDefault="00CA08C4" w:rsidP="00CA08C4">
      <w:pPr>
        <w:pStyle w:val="Prrafodelista"/>
        <w:tabs>
          <w:tab w:val="left" w:pos="2717"/>
        </w:tabs>
      </w:pPr>
    </w:p>
    <w:p w14:paraId="70680925" w14:textId="5D26C2CB" w:rsidR="00CA08C4" w:rsidRPr="00CA08C4" w:rsidRDefault="00CA08C4" w:rsidP="00CA08C4">
      <w:pPr>
        <w:pStyle w:val="Prrafodelista"/>
        <w:numPr>
          <w:ilvl w:val="0"/>
          <w:numId w:val="12"/>
        </w:numPr>
        <w:tabs>
          <w:tab w:val="left" w:pos="2717"/>
          <w:tab w:val="left" w:pos="7811"/>
        </w:tabs>
      </w:pPr>
      <w:r>
        <w:t xml:space="preserve">En esta consulta se hizo uso del </w:t>
      </w:r>
      <w:proofErr w:type="spellStart"/>
      <w:r>
        <w:t>inner</w:t>
      </w:r>
      <w:proofErr w:type="spellEnd"/>
      <w:r>
        <w:t xml:space="preserve"> </w:t>
      </w:r>
      <w:proofErr w:type="spellStart"/>
      <w:r>
        <w:t>join</w:t>
      </w:r>
      <w:proofErr w:type="spellEnd"/>
      <w:r>
        <w:t xml:space="preserve"> </w:t>
      </w:r>
      <w:r w:rsidRPr="00CA08C4">
        <w:rPr>
          <w:rFonts w:ascii="Calibri Light" w:hAnsi="Calibri Light" w:cs="Calibri Light"/>
          <w:szCs w:val="24"/>
        </w:rPr>
        <w:t xml:space="preserve">para ingresar a la información de otra tabla, en este caso la tabla </w:t>
      </w:r>
      <w:r w:rsidRPr="00CA08C4">
        <w:rPr>
          <w:rFonts w:ascii="Calibri Light" w:hAnsi="Calibri Light" w:cs="Calibri Light"/>
          <w:szCs w:val="24"/>
        </w:rPr>
        <w:t>cliente</w:t>
      </w:r>
      <w:r w:rsidRPr="00CA08C4">
        <w:rPr>
          <w:rFonts w:ascii="Calibri Light" w:hAnsi="Calibri Light" w:cs="Calibri Light"/>
          <w:szCs w:val="24"/>
        </w:rPr>
        <w:t xml:space="preserve">, con el fin de comparar los identificadores mediante la llave primaria de la tabla </w:t>
      </w:r>
      <w:r w:rsidRPr="00CA08C4">
        <w:rPr>
          <w:rFonts w:ascii="Calibri Light" w:hAnsi="Calibri Light" w:cs="Calibri Light"/>
          <w:szCs w:val="24"/>
        </w:rPr>
        <w:t>cliente</w:t>
      </w:r>
      <w:r w:rsidRPr="00CA08C4">
        <w:rPr>
          <w:rFonts w:ascii="Calibri Light" w:hAnsi="Calibri Light" w:cs="Calibri Light"/>
          <w:szCs w:val="24"/>
        </w:rPr>
        <w:t xml:space="preserve"> y la llave foránea de la tabla </w:t>
      </w:r>
      <w:r w:rsidRPr="00CA08C4">
        <w:rPr>
          <w:rFonts w:ascii="Calibri Light" w:hAnsi="Calibri Light" w:cs="Calibri Light"/>
          <w:szCs w:val="24"/>
        </w:rPr>
        <w:t>alquiler</w:t>
      </w:r>
      <w:r w:rsidRPr="00CA08C4">
        <w:rPr>
          <w:rFonts w:ascii="Calibri Light" w:hAnsi="Calibri Light" w:cs="Calibri Light"/>
          <w:szCs w:val="24"/>
        </w:rPr>
        <w:t xml:space="preserve"> que contiene el identificador de</w:t>
      </w:r>
      <w:r w:rsidRPr="00CA08C4">
        <w:rPr>
          <w:rFonts w:ascii="Calibri Light" w:hAnsi="Calibri Light" w:cs="Calibri Light"/>
          <w:szCs w:val="24"/>
        </w:rPr>
        <w:t xml:space="preserve">l cliente </w:t>
      </w:r>
      <w:r>
        <w:rPr>
          <w:rFonts w:ascii="Calibri Light" w:hAnsi="Calibri Light" w:cs="Calibri Light"/>
          <w:szCs w:val="24"/>
        </w:rPr>
        <w:t xml:space="preserve">e hice una condición usando el </w:t>
      </w:r>
      <w:proofErr w:type="spellStart"/>
      <w:r>
        <w:rPr>
          <w:rFonts w:ascii="Calibri Light" w:hAnsi="Calibri Light" w:cs="Calibri Light"/>
          <w:szCs w:val="24"/>
        </w:rPr>
        <w:t>where</w:t>
      </w:r>
      <w:proofErr w:type="spellEnd"/>
      <w:r>
        <w:rPr>
          <w:rFonts w:ascii="Calibri Light" w:hAnsi="Calibri Light" w:cs="Calibri Light"/>
          <w:szCs w:val="24"/>
        </w:rPr>
        <w:t xml:space="preserve"> para comparar las fechas y si la fecha esperada es mayor o igual a la de llegada muestra el resultado.</w:t>
      </w:r>
    </w:p>
    <w:p w14:paraId="330BBC97" w14:textId="77777777" w:rsidR="00CA08C4" w:rsidRDefault="00CA08C4" w:rsidP="00CA08C4">
      <w:pPr>
        <w:pStyle w:val="Prrafodelista"/>
        <w:tabs>
          <w:tab w:val="left" w:pos="2717"/>
          <w:tab w:val="left" w:pos="7811"/>
        </w:tabs>
      </w:pPr>
    </w:p>
    <w:p w14:paraId="64527F28" w14:textId="1EFAE00C" w:rsidR="00CA08C4" w:rsidRDefault="00095254" w:rsidP="00CA08C4">
      <w:pPr>
        <w:pStyle w:val="Prrafodelista"/>
        <w:tabs>
          <w:tab w:val="left" w:pos="2717"/>
        </w:tabs>
      </w:pPr>
      <w:r w:rsidRPr="00095254">
        <w:drawing>
          <wp:inline distT="0" distB="0" distL="0" distR="0" wp14:anchorId="19720082" wp14:editId="7709F34A">
            <wp:extent cx="5612130" cy="647700"/>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647700"/>
                    </a:xfrm>
                    <a:prstGeom prst="rect">
                      <a:avLst/>
                    </a:prstGeom>
                  </pic:spPr>
                </pic:pic>
              </a:graphicData>
            </a:graphic>
          </wp:inline>
        </w:drawing>
      </w:r>
    </w:p>
    <w:p w14:paraId="26F0D443" w14:textId="77777777" w:rsidR="00CA08C4" w:rsidRDefault="00CA08C4" w:rsidP="00CA08C4">
      <w:pPr>
        <w:pStyle w:val="Prrafodelista"/>
        <w:tabs>
          <w:tab w:val="left" w:pos="6966"/>
        </w:tabs>
      </w:pPr>
    </w:p>
    <w:p w14:paraId="1ABF44AF" w14:textId="000BD7B3" w:rsidR="00CA08C4" w:rsidRDefault="00CA08C4" w:rsidP="00E71EAF">
      <w:pPr>
        <w:pStyle w:val="Prrafodelista"/>
        <w:numPr>
          <w:ilvl w:val="0"/>
          <w:numId w:val="9"/>
        </w:numPr>
        <w:tabs>
          <w:tab w:val="left" w:pos="6966"/>
        </w:tabs>
      </w:pPr>
      <w:r>
        <w:t>Resultado</w:t>
      </w:r>
    </w:p>
    <w:p w14:paraId="615E9AD5" w14:textId="0054195E" w:rsidR="00CA08C4" w:rsidRDefault="00095254" w:rsidP="00CA08C4">
      <w:pPr>
        <w:pStyle w:val="Prrafodelista"/>
        <w:tabs>
          <w:tab w:val="left" w:pos="6966"/>
        </w:tabs>
      </w:pPr>
      <w:r w:rsidRPr="00095254">
        <w:drawing>
          <wp:inline distT="0" distB="0" distL="0" distR="0" wp14:anchorId="1096B4DD" wp14:editId="00A534B7">
            <wp:extent cx="3086531" cy="3610479"/>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6531" cy="3610479"/>
                    </a:xfrm>
                    <a:prstGeom prst="rect">
                      <a:avLst/>
                    </a:prstGeom>
                  </pic:spPr>
                </pic:pic>
              </a:graphicData>
            </a:graphic>
          </wp:inline>
        </w:drawing>
      </w:r>
    </w:p>
    <w:p w14:paraId="355DE585" w14:textId="77777777" w:rsidR="00095254" w:rsidRDefault="00095254" w:rsidP="00CA08C4">
      <w:pPr>
        <w:pStyle w:val="Prrafodelista"/>
        <w:tabs>
          <w:tab w:val="left" w:pos="6966"/>
        </w:tabs>
      </w:pPr>
    </w:p>
    <w:p w14:paraId="3E069821" w14:textId="0253170D" w:rsidR="00095254" w:rsidRPr="00095254" w:rsidRDefault="00095254" w:rsidP="00095254">
      <w:pPr>
        <w:pStyle w:val="Prrafodelista"/>
        <w:numPr>
          <w:ilvl w:val="0"/>
          <w:numId w:val="12"/>
        </w:numPr>
        <w:tabs>
          <w:tab w:val="left" w:pos="2717"/>
          <w:tab w:val="left" w:pos="7811"/>
        </w:tabs>
      </w:pPr>
      <w:r>
        <w:lastRenderedPageBreak/>
        <w:t xml:space="preserve">En esta consulta se hizo uso del </w:t>
      </w:r>
      <w:proofErr w:type="spellStart"/>
      <w:r>
        <w:t>inner</w:t>
      </w:r>
      <w:proofErr w:type="spellEnd"/>
      <w:r>
        <w:t xml:space="preserve"> </w:t>
      </w:r>
      <w:proofErr w:type="spellStart"/>
      <w:r>
        <w:t>join</w:t>
      </w:r>
      <w:proofErr w:type="spellEnd"/>
      <w:r>
        <w:t xml:space="preserve"> </w:t>
      </w:r>
      <w:r w:rsidRPr="00CA08C4">
        <w:rPr>
          <w:rFonts w:ascii="Calibri Light" w:hAnsi="Calibri Light" w:cs="Calibri Light"/>
          <w:szCs w:val="24"/>
        </w:rPr>
        <w:t xml:space="preserve">para ingresar a la información de otra tabla, en este caso la tabla </w:t>
      </w:r>
      <w:r>
        <w:rPr>
          <w:rFonts w:ascii="Calibri Light" w:hAnsi="Calibri Light" w:cs="Calibri Light"/>
          <w:szCs w:val="24"/>
        </w:rPr>
        <w:t>vehículo</w:t>
      </w:r>
      <w:r w:rsidRPr="00CA08C4">
        <w:rPr>
          <w:rFonts w:ascii="Calibri Light" w:hAnsi="Calibri Light" w:cs="Calibri Light"/>
          <w:szCs w:val="24"/>
        </w:rPr>
        <w:t xml:space="preserve">, con el fin de comparar los identificadores mediante la llave primaria de la tabla </w:t>
      </w:r>
      <w:r>
        <w:rPr>
          <w:rFonts w:ascii="Calibri Light" w:hAnsi="Calibri Light" w:cs="Calibri Light"/>
          <w:szCs w:val="24"/>
        </w:rPr>
        <w:t>vehículo</w:t>
      </w:r>
      <w:r w:rsidRPr="00CA08C4">
        <w:rPr>
          <w:rFonts w:ascii="Calibri Light" w:hAnsi="Calibri Light" w:cs="Calibri Light"/>
          <w:szCs w:val="24"/>
        </w:rPr>
        <w:t xml:space="preserve"> y la llave foránea de la tabla </w:t>
      </w:r>
      <w:r>
        <w:rPr>
          <w:rFonts w:ascii="Calibri Light" w:hAnsi="Calibri Light" w:cs="Calibri Light"/>
          <w:szCs w:val="24"/>
        </w:rPr>
        <w:t>alquiler</w:t>
      </w:r>
      <w:r w:rsidRPr="00CA08C4">
        <w:rPr>
          <w:rFonts w:ascii="Calibri Light" w:hAnsi="Calibri Light" w:cs="Calibri Light"/>
          <w:szCs w:val="24"/>
        </w:rPr>
        <w:t xml:space="preserve"> que contiene el identificador del </w:t>
      </w:r>
      <w:r>
        <w:rPr>
          <w:rFonts w:ascii="Calibri Light" w:hAnsi="Calibri Light" w:cs="Calibri Light"/>
          <w:szCs w:val="24"/>
        </w:rPr>
        <w:t xml:space="preserve">vehículo. </w:t>
      </w:r>
    </w:p>
    <w:p w14:paraId="48A80911" w14:textId="77777777" w:rsidR="00095254" w:rsidRPr="00CA08C4" w:rsidRDefault="00095254" w:rsidP="00095254">
      <w:pPr>
        <w:pStyle w:val="Prrafodelista"/>
        <w:tabs>
          <w:tab w:val="left" w:pos="2717"/>
          <w:tab w:val="left" w:pos="7811"/>
        </w:tabs>
      </w:pPr>
    </w:p>
    <w:p w14:paraId="31292026" w14:textId="7170A59F" w:rsidR="00095254" w:rsidRDefault="00095254" w:rsidP="00095254">
      <w:pPr>
        <w:pStyle w:val="Prrafodelista"/>
        <w:tabs>
          <w:tab w:val="left" w:pos="6966"/>
        </w:tabs>
      </w:pPr>
      <w:r w:rsidRPr="00095254">
        <w:drawing>
          <wp:inline distT="0" distB="0" distL="0" distR="0" wp14:anchorId="28486C7D" wp14:editId="7D76CBED">
            <wp:extent cx="4734586" cy="552527"/>
            <wp:effectExtent l="0" t="0" r="889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34586" cy="552527"/>
                    </a:xfrm>
                    <a:prstGeom prst="rect">
                      <a:avLst/>
                    </a:prstGeom>
                  </pic:spPr>
                </pic:pic>
              </a:graphicData>
            </a:graphic>
          </wp:inline>
        </w:drawing>
      </w:r>
    </w:p>
    <w:p w14:paraId="4723ACBE" w14:textId="77777777" w:rsidR="00095254" w:rsidRDefault="00095254" w:rsidP="00095254">
      <w:pPr>
        <w:pStyle w:val="Prrafodelista"/>
        <w:tabs>
          <w:tab w:val="left" w:pos="6966"/>
        </w:tabs>
      </w:pPr>
    </w:p>
    <w:p w14:paraId="098EAA71" w14:textId="3EA6CE0A" w:rsidR="00095254" w:rsidRDefault="00095254" w:rsidP="00095254">
      <w:pPr>
        <w:pStyle w:val="Prrafodelista"/>
        <w:numPr>
          <w:ilvl w:val="0"/>
          <w:numId w:val="9"/>
        </w:numPr>
        <w:tabs>
          <w:tab w:val="left" w:pos="6966"/>
        </w:tabs>
      </w:pPr>
      <w:r>
        <w:t>Resultado</w:t>
      </w:r>
    </w:p>
    <w:p w14:paraId="203B2762" w14:textId="37ABD135" w:rsidR="00095254" w:rsidRDefault="00095254" w:rsidP="00095254">
      <w:pPr>
        <w:pStyle w:val="Prrafodelista"/>
        <w:tabs>
          <w:tab w:val="left" w:pos="6966"/>
        </w:tabs>
        <w:rPr>
          <w:noProof/>
        </w:rPr>
      </w:pPr>
      <w:r w:rsidRPr="00095254">
        <w:drawing>
          <wp:inline distT="0" distB="0" distL="0" distR="0" wp14:anchorId="60BE9923" wp14:editId="0B05B7D3">
            <wp:extent cx="2067213" cy="3591426"/>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67213" cy="3591426"/>
                    </a:xfrm>
                    <a:prstGeom prst="rect">
                      <a:avLst/>
                    </a:prstGeom>
                  </pic:spPr>
                </pic:pic>
              </a:graphicData>
            </a:graphic>
          </wp:inline>
        </w:drawing>
      </w:r>
      <w:r w:rsidRPr="00095254">
        <w:rPr>
          <w:noProof/>
        </w:rPr>
        <w:t xml:space="preserve"> </w:t>
      </w:r>
      <w:r w:rsidRPr="00095254">
        <w:rPr>
          <w:noProof/>
        </w:rPr>
        <w:drawing>
          <wp:inline distT="0" distB="0" distL="0" distR="0" wp14:anchorId="1DD12036" wp14:editId="7ACD791A">
            <wp:extent cx="2124371" cy="3610479"/>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24371" cy="3610479"/>
                    </a:xfrm>
                    <a:prstGeom prst="rect">
                      <a:avLst/>
                    </a:prstGeom>
                  </pic:spPr>
                </pic:pic>
              </a:graphicData>
            </a:graphic>
          </wp:inline>
        </w:drawing>
      </w:r>
    </w:p>
    <w:p w14:paraId="5585B458" w14:textId="4671EB7A" w:rsidR="00095254" w:rsidRDefault="00095254" w:rsidP="00095254">
      <w:pPr>
        <w:pStyle w:val="Prrafodelista"/>
        <w:tabs>
          <w:tab w:val="left" w:pos="6966"/>
        </w:tabs>
      </w:pPr>
    </w:p>
    <w:p w14:paraId="20B76449" w14:textId="7D756B60" w:rsidR="00E511D8" w:rsidRPr="00095254" w:rsidRDefault="00E511D8" w:rsidP="00E511D8">
      <w:pPr>
        <w:pStyle w:val="Prrafodelista"/>
        <w:numPr>
          <w:ilvl w:val="0"/>
          <w:numId w:val="12"/>
        </w:numPr>
        <w:tabs>
          <w:tab w:val="left" w:pos="2717"/>
          <w:tab w:val="left" w:pos="7811"/>
        </w:tabs>
      </w:pPr>
      <w:r>
        <w:t xml:space="preserve">En esta consulta se hizo uso del </w:t>
      </w:r>
      <w:r>
        <w:t>sum, para sumar todo el registro de pagos.</w:t>
      </w:r>
    </w:p>
    <w:p w14:paraId="694B324D" w14:textId="50AD6FA6" w:rsidR="00E511D8" w:rsidRDefault="00E511D8" w:rsidP="00E511D8">
      <w:pPr>
        <w:pStyle w:val="Prrafodelista"/>
        <w:tabs>
          <w:tab w:val="left" w:pos="6966"/>
        </w:tabs>
      </w:pPr>
    </w:p>
    <w:p w14:paraId="7539BFA7" w14:textId="620007F9" w:rsidR="00E511D8" w:rsidRDefault="00E511D8" w:rsidP="00E511D8">
      <w:pPr>
        <w:pStyle w:val="Prrafodelista"/>
        <w:tabs>
          <w:tab w:val="left" w:pos="6966"/>
        </w:tabs>
      </w:pPr>
      <w:r w:rsidRPr="00E511D8">
        <w:drawing>
          <wp:inline distT="0" distB="0" distL="0" distR="0" wp14:anchorId="06EBCF2B" wp14:editId="1F774837">
            <wp:extent cx="3820058" cy="381053"/>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20058" cy="381053"/>
                    </a:xfrm>
                    <a:prstGeom prst="rect">
                      <a:avLst/>
                    </a:prstGeom>
                  </pic:spPr>
                </pic:pic>
              </a:graphicData>
            </a:graphic>
          </wp:inline>
        </w:drawing>
      </w:r>
    </w:p>
    <w:p w14:paraId="363ECDE0" w14:textId="2E658A71" w:rsidR="00E511D8" w:rsidRDefault="00E511D8" w:rsidP="00E511D8">
      <w:pPr>
        <w:pStyle w:val="Prrafodelista"/>
        <w:numPr>
          <w:ilvl w:val="0"/>
          <w:numId w:val="9"/>
        </w:numPr>
        <w:tabs>
          <w:tab w:val="left" w:pos="6966"/>
        </w:tabs>
      </w:pPr>
      <w:r>
        <w:t>Resultado</w:t>
      </w:r>
    </w:p>
    <w:p w14:paraId="087CCF9F" w14:textId="08D9A8F5" w:rsidR="00E511D8" w:rsidRDefault="00E511D8" w:rsidP="00E511D8">
      <w:pPr>
        <w:pStyle w:val="Prrafodelista"/>
        <w:tabs>
          <w:tab w:val="left" w:pos="6966"/>
        </w:tabs>
      </w:pPr>
      <w:r w:rsidRPr="00E511D8">
        <w:drawing>
          <wp:inline distT="0" distB="0" distL="0" distR="0" wp14:anchorId="5461EE19" wp14:editId="4BF81F68">
            <wp:extent cx="819264" cy="400106"/>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9264" cy="400106"/>
                    </a:xfrm>
                    <a:prstGeom prst="rect">
                      <a:avLst/>
                    </a:prstGeom>
                  </pic:spPr>
                </pic:pic>
              </a:graphicData>
            </a:graphic>
          </wp:inline>
        </w:drawing>
      </w:r>
    </w:p>
    <w:p w14:paraId="2133801E" w14:textId="399D5F46" w:rsidR="00E511D8" w:rsidRDefault="00E511D8" w:rsidP="00E511D8">
      <w:pPr>
        <w:pStyle w:val="Prrafodelista"/>
        <w:tabs>
          <w:tab w:val="left" w:pos="6966"/>
        </w:tabs>
      </w:pPr>
    </w:p>
    <w:p w14:paraId="7EF4E3C7" w14:textId="2A865B5C" w:rsidR="00E511D8" w:rsidRPr="00095254" w:rsidRDefault="00E511D8" w:rsidP="00E511D8">
      <w:pPr>
        <w:pStyle w:val="Prrafodelista"/>
        <w:numPr>
          <w:ilvl w:val="0"/>
          <w:numId w:val="12"/>
        </w:numPr>
        <w:tabs>
          <w:tab w:val="left" w:pos="2717"/>
          <w:tab w:val="left" w:pos="7811"/>
        </w:tabs>
      </w:pPr>
      <w:r>
        <w:t>En esta consulta se hizo uso del sum, para sumar todo el registro de pagos</w:t>
      </w:r>
      <w:r>
        <w:t xml:space="preserve"> por cada vehículo según su identificador</w:t>
      </w:r>
      <w:r>
        <w:t>.</w:t>
      </w:r>
      <w:r>
        <w:t xml:space="preserve"> </w:t>
      </w:r>
      <w:r>
        <w:t xml:space="preserve">se hizo uso del </w:t>
      </w:r>
      <w:proofErr w:type="spellStart"/>
      <w:r>
        <w:t>inner</w:t>
      </w:r>
      <w:proofErr w:type="spellEnd"/>
      <w:r>
        <w:t xml:space="preserve"> </w:t>
      </w:r>
      <w:proofErr w:type="spellStart"/>
      <w:r>
        <w:t>join</w:t>
      </w:r>
      <w:proofErr w:type="spellEnd"/>
      <w:r>
        <w:t xml:space="preserve"> </w:t>
      </w:r>
      <w:r w:rsidRPr="00CA08C4">
        <w:rPr>
          <w:rFonts w:ascii="Calibri Light" w:hAnsi="Calibri Light" w:cs="Calibri Light"/>
          <w:szCs w:val="24"/>
        </w:rPr>
        <w:t xml:space="preserve">para ingresar a la información de otra tabla, en este caso la tabla </w:t>
      </w:r>
      <w:r>
        <w:rPr>
          <w:rFonts w:ascii="Calibri Light" w:hAnsi="Calibri Light" w:cs="Calibri Light"/>
          <w:szCs w:val="24"/>
        </w:rPr>
        <w:t xml:space="preserve">alquiler </w:t>
      </w:r>
      <w:r w:rsidRPr="00CA08C4">
        <w:rPr>
          <w:rFonts w:ascii="Calibri Light" w:hAnsi="Calibri Light" w:cs="Calibri Light"/>
          <w:szCs w:val="24"/>
        </w:rPr>
        <w:t xml:space="preserve">con el fin de comparar los identificadores mediante la llave primaria de la tabla </w:t>
      </w:r>
      <w:r>
        <w:rPr>
          <w:rFonts w:ascii="Calibri Light" w:hAnsi="Calibri Light" w:cs="Calibri Light"/>
          <w:szCs w:val="24"/>
        </w:rPr>
        <w:t>vehículo</w:t>
      </w:r>
      <w:r w:rsidRPr="00CA08C4">
        <w:rPr>
          <w:rFonts w:ascii="Calibri Light" w:hAnsi="Calibri Light" w:cs="Calibri Light"/>
          <w:szCs w:val="24"/>
        </w:rPr>
        <w:t xml:space="preserve"> y la llave foránea de la tabla </w:t>
      </w:r>
      <w:r>
        <w:rPr>
          <w:rFonts w:ascii="Calibri Light" w:hAnsi="Calibri Light" w:cs="Calibri Light"/>
          <w:szCs w:val="24"/>
        </w:rPr>
        <w:t>alquiler</w:t>
      </w:r>
      <w:r w:rsidRPr="00CA08C4">
        <w:rPr>
          <w:rFonts w:ascii="Calibri Light" w:hAnsi="Calibri Light" w:cs="Calibri Light"/>
          <w:szCs w:val="24"/>
        </w:rPr>
        <w:t xml:space="preserve"> que contiene el identificador del </w:t>
      </w:r>
      <w:r>
        <w:rPr>
          <w:rFonts w:ascii="Calibri Light" w:hAnsi="Calibri Light" w:cs="Calibri Light"/>
          <w:szCs w:val="24"/>
        </w:rPr>
        <w:t xml:space="preserve">vehículo. </w:t>
      </w:r>
    </w:p>
    <w:p w14:paraId="0BC13589" w14:textId="7F6B9A94" w:rsidR="00E511D8" w:rsidRDefault="00E511D8" w:rsidP="00E511D8">
      <w:pPr>
        <w:pStyle w:val="Prrafodelista"/>
        <w:tabs>
          <w:tab w:val="left" w:pos="6966"/>
        </w:tabs>
      </w:pPr>
      <w:r w:rsidRPr="00E511D8">
        <w:lastRenderedPageBreak/>
        <w:drawing>
          <wp:inline distT="0" distB="0" distL="0" distR="0" wp14:anchorId="54DD831B" wp14:editId="50FB85DD">
            <wp:extent cx="4248743" cy="990738"/>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48743" cy="990738"/>
                    </a:xfrm>
                    <a:prstGeom prst="rect">
                      <a:avLst/>
                    </a:prstGeom>
                  </pic:spPr>
                </pic:pic>
              </a:graphicData>
            </a:graphic>
          </wp:inline>
        </w:drawing>
      </w:r>
    </w:p>
    <w:p w14:paraId="5E162EE1" w14:textId="20A38EA2" w:rsidR="00E511D8" w:rsidRDefault="00E511D8" w:rsidP="00E511D8">
      <w:pPr>
        <w:pStyle w:val="Prrafodelista"/>
        <w:numPr>
          <w:ilvl w:val="0"/>
          <w:numId w:val="9"/>
        </w:numPr>
        <w:tabs>
          <w:tab w:val="left" w:pos="6966"/>
        </w:tabs>
      </w:pPr>
      <w:r>
        <w:t>Resultado</w:t>
      </w:r>
    </w:p>
    <w:p w14:paraId="3DA3AB14" w14:textId="49C0A9EA" w:rsidR="00E511D8" w:rsidRDefault="00E511D8" w:rsidP="00E511D8">
      <w:pPr>
        <w:pStyle w:val="Prrafodelista"/>
        <w:tabs>
          <w:tab w:val="left" w:pos="6966"/>
        </w:tabs>
        <w:rPr>
          <w:noProof/>
        </w:rPr>
      </w:pPr>
      <w:r w:rsidRPr="00E511D8">
        <w:drawing>
          <wp:inline distT="0" distB="0" distL="0" distR="0" wp14:anchorId="06759ED3" wp14:editId="695AA731">
            <wp:extent cx="2010056" cy="3115110"/>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10056" cy="3115110"/>
                    </a:xfrm>
                    <a:prstGeom prst="rect">
                      <a:avLst/>
                    </a:prstGeom>
                  </pic:spPr>
                </pic:pic>
              </a:graphicData>
            </a:graphic>
          </wp:inline>
        </w:drawing>
      </w:r>
      <w:r w:rsidRPr="00E511D8">
        <w:rPr>
          <w:noProof/>
        </w:rPr>
        <w:t xml:space="preserve"> </w:t>
      </w:r>
      <w:r w:rsidRPr="00E511D8">
        <w:drawing>
          <wp:inline distT="0" distB="0" distL="0" distR="0" wp14:anchorId="2FE41117" wp14:editId="697BB44C">
            <wp:extent cx="1990725" cy="310736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93318" cy="3111412"/>
                    </a:xfrm>
                    <a:prstGeom prst="rect">
                      <a:avLst/>
                    </a:prstGeom>
                  </pic:spPr>
                </pic:pic>
              </a:graphicData>
            </a:graphic>
          </wp:inline>
        </w:drawing>
      </w:r>
    </w:p>
    <w:p w14:paraId="7F435BD5" w14:textId="5C1C3CAD" w:rsidR="00E511D8" w:rsidRDefault="00E511D8" w:rsidP="00E511D8">
      <w:pPr>
        <w:pStyle w:val="Prrafodelista"/>
        <w:tabs>
          <w:tab w:val="left" w:pos="6966"/>
        </w:tabs>
        <w:rPr>
          <w:noProof/>
        </w:rPr>
      </w:pPr>
    </w:p>
    <w:p w14:paraId="4250AE69" w14:textId="2189A969" w:rsidR="00E511D8" w:rsidRDefault="00E511D8" w:rsidP="00E511D8">
      <w:pPr>
        <w:pStyle w:val="Prrafodelista"/>
        <w:numPr>
          <w:ilvl w:val="0"/>
          <w:numId w:val="12"/>
        </w:numPr>
        <w:tabs>
          <w:tab w:val="left" w:pos="2717"/>
          <w:tab w:val="left" w:pos="7811"/>
        </w:tabs>
      </w:pPr>
      <w:r>
        <w:t xml:space="preserve">En esta consulta </w:t>
      </w:r>
      <w:r>
        <w:t xml:space="preserve">se hizo uso del </w:t>
      </w:r>
      <w:proofErr w:type="spellStart"/>
      <w:r>
        <w:t>inner</w:t>
      </w:r>
      <w:proofErr w:type="spellEnd"/>
      <w:r>
        <w:t xml:space="preserve"> </w:t>
      </w:r>
      <w:proofErr w:type="spellStart"/>
      <w:r>
        <w:t>join</w:t>
      </w:r>
      <w:proofErr w:type="spellEnd"/>
      <w:r>
        <w:t xml:space="preserve"> </w:t>
      </w:r>
      <w:r w:rsidRPr="00CA08C4">
        <w:rPr>
          <w:rFonts w:ascii="Calibri Light" w:hAnsi="Calibri Light" w:cs="Calibri Light"/>
          <w:szCs w:val="24"/>
        </w:rPr>
        <w:t xml:space="preserve">para ingresar a la información de otra tabla, en este caso la tabla </w:t>
      </w:r>
      <w:r>
        <w:rPr>
          <w:rFonts w:ascii="Calibri Light" w:hAnsi="Calibri Light" w:cs="Calibri Light"/>
          <w:szCs w:val="24"/>
        </w:rPr>
        <w:t xml:space="preserve">alquiler </w:t>
      </w:r>
      <w:r w:rsidRPr="00CA08C4">
        <w:rPr>
          <w:rFonts w:ascii="Calibri Light" w:hAnsi="Calibri Light" w:cs="Calibri Light"/>
          <w:szCs w:val="24"/>
        </w:rPr>
        <w:t xml:space="preserve">con el fin de comparar los identificadores mediante la llave primaria de la tabla </w:t>
      </w:r>
      <w:r>
        <w:rPr>
          <w:rFonts w:ascii="Calibri Light" w:hAnsi="Calibri Light" w:cs="Calibri Light"/>
          <w:szCs w:val="24"/>
        </w:rPr>
        <w:t>vehículo</w:t>
      </w:r>
      <w:r w:rsidRPr="00CA08C4">
        <w:rPr>
          <w:rFonts w:ascii="Calibri Light" w:hAnsi="Calibri Light" w:cs="Calibri Light"/>
          <w:szCs w:val="24"/>
        </w:rPr>
        <w:t xml:space="preserve"> y la llave foránea de la tabla </w:t>
      </w:r>
      <w:r>
        <w:rPr>
          <w:rFonts w:ascii="Calibri Light" w:hAnsi="Calibri Light" w:cs="Calibri Light"/>
          <w:szCs w:val="24"/>
        </w:rPr>
        <w:t>alquiler</w:t>
      </w:r>
      <w:r w:rsidRPr="00CA08C4">
        <w:rPr>
          <w:rFonts w:ascii="Calibri Light" w:hAnsi="Calibri Light" w:cs="Calibri Light"/>
          <w:szCs w:val="24"/>
        </w:rPr>
        <w:t xml:space="preserve"> que contiene el identificador del </w:t>
      </w:r>
      <w:r>
        <w:rPr>
          <w:rFonts w:ascii="Calibri Light" w:hAnsi="Calibri Light" w:cs="Calibri Light"/>
          <w:szCs w:val="24"/>
        </w:rPr>
        <w:t>vehículo</w:t>
      </w:r>
      <w:r>
        <w:rPr>
          <w:rFonts w:ascii="Calibri Light" w:hAnsi="Calibri Light" w:cs="Calibri Light"/>
          <w:szCs w:val="24"/>
        </w:rPr>
        <w:t xml:space="preserve"> e hice uso del </w:t>
      </w:r>
      <w:proofErr w:type="spellStart"/>
      <w:r>
        <w:rPr>
          <w:rFonts w:ascii="Calibri Light" w:hAnsi="Calibri Light" w:cs="Calibri Light"/>
          <w:szCs w:val="24"/>
        </w:rPr>
        <w:t>where</w:t>
      </w:r>
      <w:proofErr w:type="spellEnd"/>
      <w:r>
        <w:rPr>
          <w:rFonts w:ascii="Calibri Light" w:hAnsi="Calibri Light" w:cs="Calibri Light"/>
          <w:szCs w:val="24"/>
        </w:rPr>
        <w:t xml:space="preserve"> para poder identificar la fecha de llegada con la fecha actual</w:t>
      </w:r>
      <w:r>
        <w:rPr>
          <w:rFonts w:ascii="Calibri Light" w:hAnsi="Calibri Light" w:cs="Calibri Light"/>
          <w:szCs w:val="24"/>
        </w:rPr>
        <w:t xml:space="preserve">. </w:t>
      </w:r>
    </w:p>
    <w:p w14:paraId="34026DD9" w14:textId="3934E64E" w:rsidR="00E511D8" w:rsidRDefault="00E511D8" w:rsidP="00E511D8">
      <w:pPr>
        <w:tabs>
          <w:tab w:val="left" w:pos="6966"/>
        </w:tabs>
        <w:ind w:left="360"/>
      </w:pPr>
      <w:r w:rsidRPr="00E511D8">
        <w:drawing>
          <wp:inline distT="0" distB="0" distL="0" distR="0" wp14:anchorId="21F01A9E" wp14:editId="1339DBDE">
            <wp:extent cx="4277322" cy="1019317"/>
            <wp:effectExtent l="0" t="0" r="9525"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77322" cy="1019317"/>
                    </a:xfrm>
                    <a:prstGeom prst="rect">
                      <a:avLst/>
                    </a:prstGeom>
                  </pic:spPr>
                </pic:pic>
              </a:graphicData>
            </a:graphic>
          </wp:inline>
        </w:drawing>
      </w:r>
    </w:p>
    <w:p w14:paraId="507C002B" w14:textId="1F729892" w:rsidR="00E511D8" w:rsidRDefault="00E511D8" w:rsidP="00E511D8">
      <w:pPr>
        <w:pStyle w:val="Prrafodelista"/>
        <w:numPr>
          <w:ilvl w:val="0"/>
          <w:numId w:val="9"/>
        </w:numPr>
        <w:tabs>
          <w:tab w:val="left" w:pos="7217"/>
        </w:tabs>
      </w:pPr>
      <w:r>
        <w:t xml:space="preserve">Resultado </w:t>
      </w:r>
    </w:p>
    <w:p w14:paraId="0A53D80F" w14:textId="110E888E" w:rsidR="00E511D8" w:rsidRDefault="00E511D8" w:rsidP="00E511D8">
      <w:pPr>
        <w:pStyle w:val="Prrafodelista"/>
        <w:tabs>
          <w:tab w:val="left" w:pos="7217"/>
        </w:tabs>
      </w:pPr>
      <w:r w:rsidRPr="00E511D8">
        <w:lastRenderedPageBreak/>
        <w:drawing>
          <wp:inline distT="0" distB="0" distL="0" distR="0" wp14:anchorId="1C5AB665" wp14:editId="5F14004E">
            <wp:extent cx="2248214" cy="229584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48214" cy="2295845"/>
                    </a:xfrm>
                    <a:prstGeom prst="rect">
                      <a:avLst/>
                    </a:prstGeom>
                  </pic:spPr>
                </pic:pic>
              </a:graphicData>
            </a:graphic>
          </wp:inline>
        </w:drawing>
      </w:r>
    </w:p>
    <w:p w14:paraId="75995738" w14:textId="16DF1F9A" w:rsidR="00E511D8" w:rsidRDefault="00E511D8" w:rsidP="00E511D8">
      <w:pPr>
        <w:pStyle w:val="Prrafodelista"/>
        <w:tabs>
          <w:tab w:val="left" w:pos="7217"/>
        </w:tabs>
      </w:pPr>
    </w:p>
    <w:p w14:paraId="72D0D0DF" w14:textId="79344F3A" w:rsidR="00A34A7A" w:rsidRDefault="00A34A7A" w:rsidP="00A34A7A">
      <w:pPr>
        <w:pStyle w:val="Prrafodelista"/>
        <w:numPr>
          <w:ilvl w:val="0"/>
          <w:numId w:val="12"/>
        </w:numPr>
        <w:tabs>
          <w:tab w:val="left" w:pos="2717"/>
          <w:tab w:val="left" w:pos="7811"/>
        </w:tabs>
      </w:pPr>
      <w:r>
        <w:t xml:space="preserve">En esta consulta se hizo uso del </w:t>
      </w:r>
      <w:proofErr w:type="spellStart"/>
      <w:r>
        <w:t>inner</w:t>
      </w:r>
      <w:proofErr w:type="spellEnd"/>
      <w:r>
        <w:t xml:space="preserve"> </w:t>
      </w:r>
      <w:proofErr w:type="spellStart"/>
      <w:r>
        <w:t>join</w:t>
      </w:r>
      <w:proofErr w:type="spellEnd"/>
      <w:r>
        <w:t xml:space="preserve"> </w:t>
      </w:r>
      <w:r w:rsidRPr="00CA08C4">
        <w:rPr>
          <w:rFonts w:ascii="Calibri Light" w:hAnsi="Calibri Light" w:cs="Calibri Light"/>
          <w:szCs w:val="24"/>
        </w:rPr>
        <w:t xml:space="preserve">para ingresar a la información de otra tabla, en este caso la tabla </w:t>
      </w:r>
      <w:r>
        <w:rPr>
          <w:rFonts w:ascii="Calibri Light" w:hAnsi="Calibri Light" w:cs="Calibri Light"/>
          <w:szCs w:val="24"/>
        </w:rPr>
        <w:t xml:space="preserve">alquiler </w:t>
      </w:r>
      <w:r w:rsidRPr="00CA08C4">
        <w:rPr>
          <w:rFonts w:ascii="Calibri Light" w:hAnsi="Calibri Light" w:cs="Calibri Light"/>
          <w:szCs w:val="24"/>
        </w:rPr>
        <w:t xml:space="preserve">con el fin de comparar los identificadores mediante la llave primaria de la tabla </w:t>
      </w:r>
      <w:r>
        <w:rPr>
          <w:rFonts w:ascii="Calibri Light" w:hAnsi="Calibri Light" w:cs="Calibri Light"/>
          <w:szCs w:val="24"/>
        </w:rPr>
        <w:t>vehículo</w:t>
      </w:r>
      <w:r w:rsidRPr="00CA08C4">
        <w:rPr>
          <w:rFonts w:ascii="Calibri Light" w:hAnsi="Calibri Light" w:cs="Calibri Light"/>
          <w:szCs w:val="24"/>
        </w:rPr>
        <w:t xml:space="preserve"> y la llave foránea de la tabla </w:t>
      </w:r>
      <w:r>
        <w:rPr>
          <w:rFonts w:ascii="Calibri Light" w:hAnsi="Calibri Light" w:cs="Calibri Light"/>
          <w:szCs w:val="24"/>
        </w:rPr>
        <w:t>alquiler</w:t>
      </w:r>
      <w:r w:rsidRPr="00CA08C4">
        <w:rPr>
          <w:rFonts w:ascii="Calibri Light" w:hAnsi="Calibri Light" w:cs="Calibri Light"/>
          <w:szCs w:val="24"/>
        </w:rPr>
        <w:t xml:space="preserve"> que contiene el identificador del </w:t>
      </w:r>
      <w:r>
        <w:rPr>
          <w:rFonts w:ascii="Calibri Light" w:hAnsi="Calibri Light" w:cs="Calibri Light"/>
          <w:szCs w:val="24"/>
        </w:rPr>
        <w:t xml:space="preserve">vehículo e hice uso del </w:t>
      </w:r>
      <w:proofErr w:type="spellStart"/>
      <w:r>
        <w:rPr>
          <w:rFonts w:ascii="Calibri Light" w:hAnsi="Calibri Light" w:cs="Calibri Light"/>
          <w:szCs w:val="24"/>
        </w:rPr>
        <w:t>where</w:t>
      </w:r>
      <w:proofErr w:type="spellEnd"/>
      <w:r>
        <w:rPr>
          <w:rFonts w:ascii="Calibri Light" w:hAnsi="Calibri Light" w:cs="Calibri Light"/>
          <w:szCs w:val="24"/>
        </w:rPr>
        <w:t xml:space="preserve"> para poder identificar la fecha de </w:t>
      </w:r>
      <w:r>
        <w:rPr>
          <w:rFonts w:ascii="Calibri Light" w:hAnsi="Calibri Light" w:cs="Calibri Light"/>
          <w:szCs w:val="24"/>
        </w:rPr>
        <w:t>salida</w:t>
      </w:r>
      <w:r>
        <w:rPr>
          <w:rFonts w:ascii="Calibri Light" w:hAnsi="Calibri Light" w:cs="Calibri Light"/>
          <w:szCs w:val="24"/>
        </w:rPr>
        <w:t xml:space="preserve"> con la fecha actual. </w:t>
      </w:r>
    </w:p>
    <w:p w14:paraId="4AFD4242" w14:textId="77777777" w:rsidR="00A34A7A" w:rsidRDefault="00A34A7A" w:rsidP="00A34A7A">
      <w:pPr>
        <w:pStyle w:val="Prrafodelista"/>
        <w:tabs>
          <w:tab w:val="left" w:pos="7217"/>
        </w:tabs>
      </w:pPr>
      <w:r w:rsidRPr="00A34A7A">
        <w:drawing>
          <wp:inline distT="0" distB="0" distL="0" distR="0" wp14:anchorId="65C7EB53" wp14:editId="419BAC10">
            <wp:extent cx="4353533" cy="952633"/>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53533" cy="952633"/>
                    </a:xfrm>
                    <a:prstGeom prst="rect">
                      <a:avLst/>
                    </a:prstGeom>
                  </pic:spPr>
                </pic:pic>
              </a:graphicData>
            </a:graphic>
          </wp:inline>
        </w:drawing>
      </w:r>
    </w:p>
    <w:p w14:paraId="6A6BC5F8" w14:textId="77777777" w:rsidR="00A34A7A" w:rsidRDefault="00A34A7A" w:rsidP="00A34A7A">
      <w:pPr>
        <w:pStyle w:val="Prrafodelista"/>
        <w:tabs>
          <w:tab w:val="left" w:pos="7217"/>
        </w:tabs>
      </w:pPr>
    </w:p>
    <w:p w14:paraId="6513929F" w14:textId="70E3B38B" w:rsidR="00A34A7A" w:rsidRDefault="00A34A7A" w:rsidP="00A34A7A">
      <w:pPr>
        <w:pStyle w:val="Prrafodelista"/>
        <w:numPr>
          <w:ilvl w:val="0"/>
          <w:numId w:val="9"/>
        </w:numPr>
        <w:tabs>
          <w:tab w:val="left" w:pos="7217"/>
        </w:tabs>
      </w:pPr>
      <w:r>
        <w:t>Resultado</w:t>
      </w:r>
    </w:p>
    <w:p w14:paraId="41B7B58F" w14:textId="775D2EC0" w:rsidR="00A34A7A" w:rsidRDefault="00A34A7A" w:rsidP="00A34A7A">
      <w:pPr>
        <w:pStyle w:val="Prrafodelista"/>
        <w:tabs>
          <w:tab w:val="left" w:pos="7217"/>
        </w:tabs>
      </w:pPr>
      <w:r w:rsidRPr="00A34A7A">
        <w:drawing>
          <wp:inline distT="0" distB="0" distL="0" distR="0" wp14:anchorId="620E135C" wp14:editId="5109931A">
            <wp:extent cx="2143424" cy="1305107"/>
            <wp:effectExtent l="0" t="0" r="9525" b="9525"/>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43424" cy="1305107"/>
                    </a:xfrm>
                    <a:prstGeom prst="rect">
                      <a:avLst/>
                    </a:prstGeom>
                  </pic:spPr>
                </pic:pic>
              </a:graphicData>
            </a:graphic>
          </wp:inline>
        </w:drawing>
      </w:r>
    </w:p>
    <w:p w14:paraId="4CD76194" w14:textId="4DC99AF5" w:rsidR="00A34A7A" w:rsidRDefault="00A34A7A" w:rsidP="00A34A7A">
      <w:pPr>
        <w:pStyle w:val="Prrafodelista"/>
        <w:tabs>
          <w:tab w:val="left" w:pos="7217"/>
        </w:tabs>
      </w:pPr>
    </w:p>
    <w:p w14:paraId="4A4A91FA" w14:textId="5130C862" w:rsidR="00A34A7A" w:rsidRDefault="00A34A7A" w:rsidP="00A34A7A">
      <w:pPr>
        <w:pStyle w:val="Prrafodelista"/>
        <w:numPr>
          <w:ilvl w:val="0"/>
          <w:numId w:val="12"/>
        </w:numPr>
        <w:tabs>
          <w:tab w:val="left" w:pos="7217"/>
        </w:tabs>
      </w:pPr>
      <w:r>
        <w:t>En esta consulta se hizo uso de</w:t>
      </w:r>
      <w:r>
        <w:t xml:space="preserve"> 2</w:t>
      </w:r>
      <w:r>
        <w:t xml:space="preserve"> </w:t>
      </w:r>
      <w:proofErr w:type="spellStart"/>
      <w:r>
        <w:t>inner</w:t>
      </w:r>
      <w:proofErr w:type="spellEnd"/>
      <w:r>
        <w:t xml:space="preserve"> </w:t>
      </w:r>
      <w:proofErr w:type="spellStart"/>
      <w:r>
        <w:t>join</w:t>
      </w:r>
      <w:proofErr w:type="spellEnd"/>
      <w:r>
        <w:t xml:space="preserve"> </w:t>
      </w:r>
      <w:r w:rsidRPr="00CA08C4">
        <w:rPr>
          <w:rFonts w:ascii="Calibri Light" w:hAnsi="Calibri Light" w:cs="Calibri Light"/>
          <w:szCs w:val="24"/>
        </w:rPr>
        <w:t xml:space="preserve">para ingresar a la información de otra tabla, en este caso la tabla </w:t>
      </w:r>
      <w:r>
        <w:rPr>
          <w:rFonts w:ascii="Calibri Light" w:hAnsi="Calibri Light" w:cs="Calibri Light"/>
          <w:szCs w:val="24"/>
        </w:rPr>
        <w:t xml:space="preserve">alquiler </w:t>
      </w:r>
      <w:r w:rsidRPr="00CA08C4">
        <w:rPr>
          <w:rFonts w:ascii="Calibri Light" w:hAnsi="Calibri Light" w:cs="Calibri Light"/>
          <w:szCs w:val="24"/>
        </w:rPr>
        <w:t xml:space="preserve">con el fin de comparar los identificadores mediante la llave primaria de la tabla </w:t>
      </w:r>
      <w:r>
        <w:rPr>
          <w:rFonts w:ascii="Calibri Light" w:hAnsi="Calibri Light" w:cs="Calibri Light"/>
          <w:szCs w:val="24"/>
        </w:rPr>
        <w:t>vehículo</w:t>
      </w:r>
      <w:r w:rsidRPr="00CA08C4">
        <w:rPr>
          <w:rFonts w:ascii="Calibri Light" w:hAnsi="Calibri Light" w:cs="Calibri Light"/>
          <w:szCs w:val="24"/>
        </w:rPr>
        <w:t xml:space="preserve"> y la llave foránea de la tabla </w:t>
      </w:r>
      <w:r>
        <w:rPr>
          <w:rFonts w:ascii="Calibri Light" w:hAnsi="Calibri Light" w:cs="Calibri Light"/>
          <w:szCs w:val="24"/>
        </w:rPr>
        <w:t>mantenimiento</w:t>
      </w:r>
      <w:r w:rsidRPr="00CA08C4">
        <w:rPr>
          <w:rFonts w:ascii="Calibri Light" w:hAnsi="Calibri Light" w:cs="Calibri Light"/>
          <w:szCs w:val="24"/>
        </w:rPr>
        <w:t xml:space="preserve"> que contiene el identificador del </w:t>
      </w:r>
      <w:r>
        <w:rPr>
          <w:rFonts w:ascii="Calibri Light" w:hAnsi="Calibri Light" w:cs="Calibri Light"/>
          <w:szCs w:val="24"/>
        </w:rPr>
        <w:t>vehículo</w:t>
      </w:r>
      <w:r>
        <w:rPr>
          <w:rFonts w:ascii="Calibri Light" w:hAnsi="Calibri Light" w:cs="Calibri Light"/>
          <w:szCs w:val="24"/>
        </w:rPr>
        <w:t xml:space="preserve">. Otra tabla utilizada es </w:t>
      </w:r>
      <w:proofErr w:type="spellStart"/>
      <w:r>
        <w:rPr>
          <w:rFonts w:ascii="Calibri Light" w:hAnsi="Calibri Light" w:cs="Calibri Light"/>
          <w:szCs w:val="24"/>
        </w:rPr>
        <w:t>lugar_mantenimiento</w:t>
      </w:r>
      <w:proofErr w:type="spellEnd"/>
      <w:r>
        <w:rPr>
          <w:rFonts w:ascii="Calibri Light" w:hAnsi="Calibri Light" w:cs="Calibri Light"/>
          <w:szCs w:val="24"/>
        </w:rPr>
        <w:t xml:space="preserve"> </w:t>
      </w:r>
      <w:r w:rsidRPr="00CA08C4">
        <w:rPr>
          <w:rFonts w:ascii="Calibri Light" w:hAnsi="Calibri Light" w:cs="Calibri Light"/>
          <w:szCs w:val="24"/>
        </w:rPr>
        <w:t xml:space="preserve">con el fin de comparar los identificadores mediante la llave primaria de la tabla </w:t>
      </w:r>
      <w:proofErr w:type="spellStart"/>
      <w:r>
        <w:rPr>
          <w:rFonts w:ascii="Calibri Light" w:hAnsi="Calibri Light" w:cs="Calibri Light"/>
          <w:szCs w:val="24"/>
        </w:rPr>
        <w:t>lugar_mantenimiento</w:t>
      </w:r>
      <w:proofErr w:type="spellEnd"/>
      <w:r>
        <w:rPr>
          <w:rFonts w:ascii="Calibri Light" w:hAnsi="Calibri Light" w:cs="Calibri Light"/>
          <w:szCs w:val="24"/>
        </w:rPr>
        <w:t xml:space="preserve"> </w:t>
      </w:r>
      <w:r w:rsidRPr="00CA08C4">
        <w:rPr>
          <w:rFonts w:ascii="Calibri Light" w:hAnsi="Calibri Light" w:cs="Calibri Light"/>
          <w:szCs w:val="24"/>
        </w:rPr>
        <w:t xml:space="preserve">y la llave foránea de la tabla </w:t>
      </w:r>
      <w:r>
        <w:rPr>
          <w:rFonts w:ascii="Calibri Light" w:hAnsi="Calibri Light" w:cs="Calibri Light"/>
          <w:szCs w:val="24"/>
        </w:rPr>
        <w:t xml:space="preserve">mantenimiento </w:t>
      </w:r>
      <w:r w:rsidRPr="00CA08C4">
        <w:rPr>
          <w:rFonts w:ascii="Calibri Light" w:hAnsi="Calibri Light" w:cs="Calibri Light"/>
          <w:szCs w:val="24"/>
        </w:rPr>
        <w:t xml:space="preserve">que contiene el identificador del </w:t>
      </w:r>
      <w:proofErr w:type="spellStart"/>
      <w:r>
        <w:rPr>
          <w:rFonts w:ascii="Calibri Light" w:hAnsi="Calibri Light" w:cs="Calibri Light"/>
          <w:szCs w:val="24"/>
        </w:rPr>
        <w:t>lugar_mantenimiento</w:t>
      </w:r>
      <w:proofErr w:type="spellEnd"/>
      <w:r>
        <w:rPr>
          <w:rFonts w:ascii="Calibri Light" w:hAnsi="Calibri Light" w:cs="Calibri Light"/>
          <w:szCs w:val="24"/>
        </w:rPr>
        <w:t>.</w:t>
      </w:r>
    </w:p>
    <w:p w14:paraId="0CEC8A83" w14:textId="3EC15403" w:rsidR="00A34A7A" w:rsidRDefault="00A34A7A" w:rsidP="00A34A7A">
      <w:pPr>
        <w:pStyle w:val="Prrafodelista"/>
        <w:tabs>
          <w:tab w:val="left" w:pos="7217"/>
        </w:tabs>
      </w:pPr>
      <w:r w:rsidRPr="00A34A7A">
        <w:drawing>
          <wp:inline distT="0" distB="0" distL="0" distR="0" wp14:anchorId="1523C774" wp14:editId="6C6E6BD4">
            <wp:extent cx="5612130" cy="629285"/>
            <wp:effectExtent l="0" t="0" r="7620" b="0"/>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2130" cy="629285"/>
                    </a:xfrm>
                    <a:prstGeom prst="rect">
                      <a:avLst/>
                    </a:prstGeom>
                  </pic:spPr>
                </pic:pic>
              </a:graphicData>
            </a:graphic>
          </wp:inline>
        </w:drawing>
      </w:r>
    </w:p>
    <w:p w14:paraId="0F66FE63" w14:textId="7C975600" w:rsidR="00A34A7A" w:rsidRDefault="00A34A7A" w:rsidP="00A34A7A">
      <w:pPr>
        <w:pStyle w:val="Prrafodelista"/>
        <w:numPr>
          <w:ilvl w:val="0"/>
          <w:numId w:val="9"/>
        </w:numPr>
        <w:tabs>
          <w:tab w:val="left" w:pos="3433"/>
        </w:tabs>
      </w:pPr>
      <w:r>
        <w:lastRenderedPageBreak/>
        <w:t xml:space="preserve">Resultado </w:t>
      </w:r>
    </w:p>
    <w:p w14:paraId="54CB440C" w14:textId="6EE15906" w:rsidR="00A34A7A" w:rsidRDefault="00A34A7A" w:rsidP="00A34A7A">
      <w:pPr>
        <w:pStyle w:val="Prrafodelista"/>
        <w:tabs>
          <w:tab w:val="left" w:pos="3433"/>
        </w:tabs>
      </w:pPr>
      <w:r w:rsidRPr="00A34A7A">
        <w:drawing>
          <wp:inline distT="0" distB="0" distL="0" distR="0" wp14:anchorId="7DE2E138" wp14:editId="03E71842">
            <wp:extent cx="4486901" cy="3172268"/>
            <wp:effectExtent l="0" t="0" r="0" b="9525"/>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486901" cy="3172268"/>
                    </a:xfrm>
                    <a:prstGeom prst="rect">
                      <a:avLst/>
                    </a:prstGeom>
                  </pic:spPr>
                </pic:pic>
              </a:graphicData>
            </a:graphic>
          </wp:inline>
        </w:drawing>
      </w:r>
    </w:p>
    <w:p w14:paraId="562137A2" w14:textId="557C7775" w:rsidR="00A34A7A" w:rsidRPr="00A34A7A" w:rsidRDefault="00A34A7A" w:rsidP="00A34A7A"/>
    <w:p w14:paraId="22FFACC8" w14:textId="45943000" w:rsidR="00A34A7A" w:rsidRDefault="00A34A7A" w:rsidP="00A34A7A"/>
    <w:p w14:paraId="6378CDB5" w14:textId="2C788DB9" w:rsidR="00A26BD5" w:rsidRPr="00A26BD5" w:rsidRDefault="00A34A7A" w:rsidP="00A26BD5">
      <w:pPr>
        <w:pStyle w:val="Ttulo1"/>
        <w:jc w:val="center"/>
        <w:rPr>
          <w:b/>
          <w:bCs/>
          <w:color w:val="auto"/>
          <w:sz w:val="36"/>
          <w:szCs w:val="36"/>
        </w:rPr>
      </w:pPr>
      <w:bookmarkStart w:id="23" w:name="_Toc182508960"/>
      <w:r w:rsidRPr="00A34A7A">
        <w:rPr>
          <w:b/>
          <w:bCs/>
          <w:color w:val="auto"/>
          <w:sz w:val="36"/>
          <w:szCs w:val="36"/>
        </w:rPr>
        <w:t>Usar la base de datos con MySQL</w:t>
      </w:r>
      <w:bookmarkEnd w:id="23"/>
    </w:p>
    <w:p w14:paraId="08285883" w14:textId="64BCC2A5" w:rsidR="00A34A7A" w:rsidRPr="00A34A7A" w:rsidRDefault="00A26BD5" w:rsidP="00A34A7A">
      <w:r>
        <w:t xml:space="preserve">Si deseas revisar la base de datos por tu cuenta, a continuación, te proporcionare un texto con las tablas ya creadas y los datos de inserción, solo debes copiar y pegar en un script de MySQL. </w:t>
      </w:r>
    </w:p>
    <w:p w14:paraId="17A00B9C" w14:textId="77777777" w:rsidR="00A26BD5" w:rsidRDefault="00A34A7A" w:rsidP="00A26BD5">
      <w:pPr>
        <w:pStyle w:val="Ttulo2"/>
        <w:tabs>
          <w:tab w:val="center" w:pos="4419"/>
        </w:tabs>
        <w:rPr>
          <w:b/>
          <w:bCs/>
          <w:color w:val="auto"/>
          <w:sz w:val="28"/>
          <w:szCs w:val="28"/>
        </w:rPr>
      </w:pPr>
      <w:bookmarkStart w:id="24" w:name="_Toc182508961"/>
      <w:r w:rsidRPr="00A26BD5">
        <w:rPr>
          <w:b/>
          <w:bCs/>
          <w:color w:val="auto"/>
          <w:sz w:val="28"/>
          <w:szCs w:val="28"/>
        </w:rPr>
        <w:t>Creación de tablas</w:t>
      </w:r>
      <w:bookmarkEnd w:id="24"/>
    </w:p>
    <w:p w14:paraId="6314D6E1" w14:textId="1EF0D174" w:rsidR="00A34A7A" w:rsidRPr="00A26BD5" w:rsidRDefault="00A26BD5" w:rsidP="00A26BD5">
      <w:pPr>
        <w:pStyle w:val="Ttulo2"/>
        <w:tabs>
          <w:tab w:val="center" w:pos="4419"/>
        </w:tabs>
        <w:rPr>
          <w:b/>
          <w:bCs/>
          <w:color w:val="auto"/>
        </w:rPr>
      </w:pPr>
      <w:r>
        <w:rPr>
          <w:b/>
          <w:bCs/>
          <w:color w:val="auto"/>
        </w:rPr>
        <w:tab/>
      </w:r>
    </w:p>
    <w:p w14:paraId="08442B7A" w14:textId="77777777" w:rsidR="00A34A7A" w:rsidRDefault="00A34A7A" w:rsidP="00A34A7A">
      <w:proofErr w:type="spellStart"/>
      <w:r>
        <w:t>create</w:t>
      </w:r>
      <w:proofErr w:type="spellEnd"/>
      <w:r>
        <w:t xml:space="preserve"> </w:t>
      </w:r>
      <w:proofErr w:type="spellStart"/>
      <w:r>
        <w:t>database</w:t>
      </w:r>
      <w:proofErr w:type="spellEnd"/>
      <w:r>
        <w:t xml:space="preserve"> </w:t>
      </w:r>
      <w:proofErr w:type="spellStart"/>
      <w:r>
        <w:t>autoRenta</w:t>
      </w:r>
      <w:proofErr w:type="spellEnd"/>
      <w:r>
        <w:t>;</w:t>
      </w:r>
    </w:p>
    <w:p w14:paraId="3A44A5BC" w14:textId="77777777" w:rsidR="00A34A7A" w:rsidRDefault="00A34A7A" w:rsidP="00A34A7A">
      <w:r>
        <w:t xml:space="preserve">use </w:t>
      </w:r>
      <w:proofErr w:type="spellStart"/>
      <w:r>
        <w:t>autoRenta</w:t>
      </w:r>
      <w:proofErr w:type="spellEnd"/>
      <w:r>
        <w:t>;</w:t>
      </w:r>
    </w:p>
    <w:p w14:paraId="769702E6" w14:textId="77777777" w:rsidR="00A34A7A" w:rsidRDefault="00A34A7A" w:rsidP="00A34A7A"/>
    <w:p w14:paraId="1A571716" w14:textId="77777777" w:rsidR="00A34A7A" w:rsidRDefault="00A34A7A" w:rsidP="00A34A7A">
      <w:proofErr w:type="spellStart"/>
      <w:r>
        <w:t>create</w:t>
      </w:r>
      <w:proofErr w:type="spellEnd"/>
      <w:r>
        <w:t xml:space="preserve"> table </w:t>
      </w:r>
      <w:proofErr w:type="gramStart"/>
      <w:r>
        <w:t>sucursal(</w:t>
      </w:r>
      <w:proofErr w:type="gramEnd"/>
    </w:p>
    <w:p w14:paraId="1A1D5F44" w14:textId="680EB30C" w:rsidR="00A34A7A" w:rsidRDefault="00A26BD5" w:rsidP="00A34A7A">
      <w:r>
        <w:t xml:space="preserve">    </w:t>
      </w:r>
      <w:proofErr w:type="spellStart"/>
      <w:r>
        <w:t>i</w:t>
      </w:r>
      <w:r w:rsidR="00A34A7A">
        <w:t>dSucursal</w:t>
      </w:r>
      <w:proofErr w:type="spellEnd"/>
      <w:r w:rsidR="00A34A7A">
        <w:t xml:space="preserve"> </w:t>
      </w:r>
      <w:proofErr w:type="spellStart"/>
      <w:r w:rsidR="00A34A7A">
        <w:t>int</w:t>
      </w:r>
      <w:proofErr w:type="spellEnd"/>
      <w:r w:rsidR="00A34A7A">
        <w:t xml:space="preserve"> </w:t>
      </w:r>
      <w:proofErr w:type="spellStart"/>
      <w:r w:rsidR="00A34A7A">
        <w:t>primary</w:t>
      </w:r>
      <w:proofErr w:type="spellEnd"/>
      <w:r w:rsidR="00A34A7A">
        <w:t xml:space="preserve"> </w:t>
      </w:r>
      <w:proofErr w:type="spellStart"/>
      <w:r w:rsidR="00A34A7A">
        <w:t>key</w:t>
      </w:r>
      <w:proofErr w:type="spellEnd"/>
      <w:r w:rsidR="00A34A7A">
        <w:t>,</w:t>
      </w:r>
    </w:p>
    <w:p w14:paraId="73DC76FC" w14:textId="77777777" w:rsidR="00A34A7A" w:rsidRDefault="00A34A7A" w:rsidP="00A34A7A">
      <w:r>
        <w:t xml:space="preserve">    </w:t>
      </w:r>
      <w:proofErr w:type="spellStart"/>
      <w:r>
        <w:t>pais</w:t>
      </w:r>
      <w:proofErr w:type="spellEnd"/>
      <w:r>
        <w:t xml:space="preserve">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r>
        <w:t>,</w:t>
      </w:r>
    </w:p>
    <w:p w14:paraId="6BCDA618" w14:textId="77777777" w:rsidR="00A34A7A" w:rsidRDefault="00A34A7A" w:rsidP="00A34A7A">
      <w:r>
        <w:t xml:space="preserve">    ciudad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r>
        <w:t>,</w:t>
      </w:r>
    </w:p>
    <w:p w14:paraId="4B69CCFF" w14:textId="77777777" w:rsidR="00A34A7A" w:rsidRDefault="00A34A7A" w:rsidP="00A34A7A">
      <w:r>
        <w:t xml:space="preserve">    </w:t>
      </w:r>
      <w:proofErr w:type="spellStart"/>
      <w:r>
        <w:t>direccion</w:t>
      </w:r>
      <w:proofErr w:type="spellEnd"/>
      <w:r>
        <w:t xml:space="preserve"> </w:t>
      </w:r>
      <w:proofErr w:type="spellStart"/>
      <w:proofErr w:type="gramStart"/>
      <w:r>
        <w:t>varchar</w:t>
      </w:r>
      <w:proofErr w:type="spellEnd"/>
      <w:r>
        <w:t>(</w:t>
      </w:r>
      <w:proofErr w:type="gramEnd"/>
      <w:r>
        <w:t xml:space="preserve">40) </w:t>
      </w:r>
      <w:proofErr w:type="spellStart"/>
      <w:r>
        <w:t>not</w:t>
      </w:r>
      <w:proofErr w:type="spellEnd"/>
      <w:r>
        <w:t xml:space="preserve"> </w:t>
      </w:r>
      <w:proofErr w:type="spellStart"/>
      <w:r>
        <w:t>null</w:t>
      </w:r>
      <w:proofErr w:type="spellEnd"/>
      <w:r>
        <w:t>,</w:t>
      </w:r>
    </w:p>
    <w:p w14:paraId="34EA2A3B" w14:textId="77777777" w:rsidR="00A34A7A" w:rsidRDefault="00A34A7A" w:rsidP="00A34A7A">
      <w:r>
        <w:t xml:space="preserve">    </w:t>
      </w:r>
      <w:proofErr w:type="spellStart"/>
      <w:r>
        <w:t>telefono</w:t>
      </w:r>
      <w:proofErr w:type="spellEnd"/>
      <w:r>
        <w:t xml:space="preserve">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1662D9E0" w14:textId="77777777" w:rsidR="00A34A7A" w:rsidRDefault="00A34A7A" w:rsidP="00A34A7A">
      <w:r>
        <w:t xml:space="preserve">    celular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694D21F1" w14:textId="77777777" w:rsidR="00A34A7A" w:rsidRDefault="00A34A7A" w:rsidP="00A34A7A">
      <w:r>
        <w:lastRenderedPageBreak/>
        <w:t xml:space="preserve">    </w:t>
      </w:r>
      <w:proofErr w:type="spellStart"/>
      <w:r>
        <w:t>correo_electronico</w:t>
      </w:r>
      <w:proofErr w:type="spellEnd"/>
      <w:r>
        <w:t xml:space="preserve">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p>
    <w:p w14:paraId="4F1C03E6" w14:textId="77777777" w:rsidR="00A34A7A" w:rsidRDefault="00A34A7A" w:rsidP="00A34A7A">
      <w:r>
        <w:t>);</w:t>
      </w:r>
    </w:p>
    <w:p w14:paraId="00CE773C" w14:textId="77777777" w:rsidR="00A34A7A" w:rsidRDefault="00A34A7A" w:rsidP="00A34A7A">
      <w:r>
        <w:t>-- 2</w:t>
      </w:r>
    </w:p>
    <w:p w14:paraId="0BC0E2C3" w14:textId="77777777" w:rsidR="00A34A7A" w:rsidRDefault="00A34A7A" w:rsidP="00A34A7A">
      <w:proofErr w:type="spellStart"/>
      <w:r>
        <w:t>create</w:t>
      </w:r>
      <w:proofErr w:type="spellEnd"/>
      <w:r>
        <w:t xml:space="preserve"> table </w:t>
      </w:r>
      <w:proofErr w:type="gramStart"/>
      <w:r>
        <w:t>cliente(</w:t>
      </w:r>
      <w:proofErr w:type="gramEnd"/>
    </w:p>
    <w:p w14:paraId="01C7FB88" w14:textId="57619034" w:rsidR="00A34A7A" w:rsidRDefault="00A26BD5" w:rsidP="00A34A7A">
      <w:r>
        <w:t xml:space="preserve">    </w:t>
      </w:r>
      <w:proofErr w:type="spellStart"/>
      <w:r w:rsidR="00A34A7A">
        <w:t>idCliente</w:t>
      </w:r>
      <w:proofErr w:type="spellEnd"/>
      <w:r w:rsidR="00A34A7A">
        <w:t xml:space="preserve"> </w:t>
      </w:r>
      <w:proofErr w:type="spellStart"/>
      <w:r w:rsidR="00A34A7A">
        <w:t>int</w:t>
      </w:r>
      <w:proofErr w:type="spellEnd"/>
      <w:r w:rsidR="00A34A7A">
        <w:t xml:space="preserve"> </w:t>
      </w:r>
      <w:proofErr w:type="spellStart"/>
      <w:r w:rsidR="00A34A7A">
        <w:t>primary</w:t>
      </w:r>
      <w:proofErr w:type="spellEnd"/>
      <w:r w:rsidR="00A34A7A">
        <w:t xml:space="preserve"> </w:t>
      </w:r>
      <w:proofErr w:type="spellStart"/>
      <w:r w:rsidR="00A34A7A">
        <w:t>key</w:t>
      </w:r>
      <w:proofErr w:type="spellEnd"/>
      <w:r w:rsidR="00A34A7A">
        <w:t>,</w:t>
      </w:r>
    </w:p>
    <w:p w14:paraId="70094138" w14:textId="77777777" w:rsidR="00A34A7A" w:rsidRDefault="00A34A7A" w:rsidP="00A34A7A">
      <w:r>
        <w:t xml:space="preserve">    nombre1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2E17FB5E" w14:textId="77777777" w:rsidR="00A34A7A" w:rsidRDefault="00A34A7A" w:rsidP="00A34A7A">
      <w:r>
        <w:t xml:space="preserve">    nombre2 </w:t>
      </w:r>
      <w:proofErr w:type="spellStart"/>
      <w:proofErr w:type="gramStart"/>
      <w:r>
        <w:t>varchar</w:t>
      </w:r>
      <w:proofErr w:type="spellEnd"/>
      <w:r>
        <w:t>(</w:t>
      </w:r>
      <w:proofErr w:type="gramEnd"/>
      <w:r>
        <w:t>30),</w:t>
      </w:r>
    </w:p>
    <w:p w14:paraId="69131B3D" w14:textId="77777777" w:rsidR="00A34A7A" w:rsidRDefault="00A34A7A" w:rsidP="00A34A7A">
      <w:r>
        <w:t xml:space="preserve">    apellido1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1D08E80D" w14:textId="77777777" w:rsidR="00A34A7A" w:rsidRDefault="00A34A7A" w:rsidP="00A34A7A">
      <w:r>
        <w:t xml:space="preserve">    apellido2 </w:t>
      </w:r>
      <w:proofErr w:type="spellStart"/>
      <w:proofErr w:type="gramStart"/>
      <w:r>
        <w:t>varchar</w:t>
      </w:r>
      <w:proofErr w:type="spellEnd"/>
      <w:r>
        <w:t>(</w:t>
      </w:r>
      <w:proofErr w:type="gramEnd"/>
      <w:r>
        <w:t>30),</w:t>
      </w:r>
    </w:p>
    <w:p w14:paraId="79BAFBFB" w14:textId="77777777" w:rsidR="00A34A7A" w:rsidRDefault="00A34A7A" w:rsidP="00A34A7A">
      <w:r>
        <w:t xml:space="preserve">    cedula </w:t>
      </w:r>
      <w:proofErr w:type="spellStart"/>
      <w:r>
        <w:t>int</w:t>
      </w:r>
      <w:proofErr w:type="spellEnd"/>
      <w:r>
        <w:t>,</w:t>
      </w:r>
    </w:p>
    <w:p w14:paraId="1561D468" w14:textId="77777777" w:rsidR="00A34A7A" w:rsidRDefault="00A34A7A" w:rsidP="00A34A7A">
      <w:r>
        <w:t xml:space="preserve">    ciudad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r>
        <w:t>,</w:t>
      </w:r>
    </w:p>
    <w:p w14:paraId="651E55F2" w14:textId="77777777" w:rsidR="00A34A7A" w:rsidRDefault="00A34A7A" w:rsidP="00A34A7A">
      <w:r>
        <w:t xml:space="preserve">    </w:t>
      </w:r>
      <w:proofErr w:type="spellStart"/>
      <w:r>
        <w:t>direccion</w:t>
      </w:r>
      <w:proofErr w:type="spellEnd"/>
      <w:r>
        <w:t xml:space="preserve"> </w:t>
      </w:r>
      <w:proofErr w:type="spellStart"/>
      <w:proofErr w:type="gramStart"/>
      <w:r>
        <w:t>varchar</w:t>
      </w:r>
      <w:proofErr w:type="spellEnd"/>
      <w:r>
        <w:t>(</w:t>
      </w:r>
      <w:proofErr w:type="gramEnd"/>
      <w:r>
        <w:t xml:space="preserve">40) </w:t>
      </w:r>
      <w:proofErr w:type="spellStart"/>
      <w:r>
        <w:t>not</w:t>
      </w:r>
      <w:proofErr w:type="spellEnd"/>
      <w:r>
        <w:t xml:space="preserve"> </w:t>
      </w:r>
      <w:proofErr w:type="spellStart"/>
      <w:r>
        <w:t>null</w:t>
      </w:r>
      <w:proofErr w:type="spellEnd"/>
      <w:r>
        <w:t>,</w:t>
      </w:r>
    </w:p>
    <w:p w14:paraId="57D41FA5" w14:textId="77777777" w:rsidR="00A34A7A" w:rsidRDefault="00A34A7A" w:rsidP="00A34A7A">
      <w:r>
        <w:t xml:space="preserve">    celular </w:t>
      </w:r>
      <w:proofErr w:type="spellStart"/>
      <w:r>
        <w:t>varchar</w:t>
      </w:r>
      <w:proofErr w:type="spellEnd"/>
      <w:r>
        <w:t xml:space="preserve"> (30) </w:t>
      </w:r>
      <w:proofErr w:type="spellStart"/>
      <w:r>
        <w:t>not</w:t>
      </w:r>
      <w:proofErr w:type="spellEnd"/>
      <w:r>
        <w:t xml:space="preserve"> </w:t>
      </w:r>
      <w:proofErr w:type="spellStart"/>
      <w:r>
        <w:t>null</w:t>
      </w:r>
      <w:proofErr w:type="spellEnd"/>
      <w:r>
        <w:t>,</w:t>
      </w:r>
    </w:p>
    <w:p w14:paraId="7FCEEB02" w14:textId="77777777" w:rsidR="00A34A7A" w:rsidRDefault="00A34A7A" w:rsidP="00A34A7A">
      <w:r>
        <w:t xml:space="preserve">    </w:t>
      </w:r>
      <w:proofErr w:type="spellStart"/>
      <w:r>
        <w:t>correo_electronico</w:t>
      </w:r>
      <w:proofErr w:type="spellEnd"/>
      <w:r>
        <w:t xml:space="preserve">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p>
    <w:p w14:paraId="401AA569" w14:textId="77777777" w:rsidR="00A34A7A" w:rsidRDefault="00A34A7A" w:rsidP="00A34A7A">
      <w:r>
        <w:t>);</w:t>
      </w:r>
    </w:p>
    <w:p w14:paraId="59488662" w14:textId="77777777" w:rsidR="00A34A7A" w:rsidRDefault="00A34A7A" w:rsidP="00A34A7A">
      <w:r>
        <w:t>-- 3</w:t>
      </w:r>
    </w:p>
    <w:p w14:paraId="4E584441" w14:textId="77777777" w:rsidR="00A34A7A" w:rsidRDefault="00A34A7A" w:rsidP="00A34A7A">
      <w:proofErr w:type="spellStart"/>
      <w:r>
        <w:t>create</w:t>
      </w:r>
      <w:proofErr w:type="spellEnd"/>
      <w:r>
        <w:t xml:space="preserve"> table </w:t>
      </w:r>
      <w:proofErr w:type="spellStart"/>
      <w:r>
        <w:t>lugar_</w:t>
      </w:r>
      <w:proofErr w:type="gramStart"/>
      <w:r>
        <w:t>mantenimiento</w:t>
      </w:r>
      <w:proofErr w:type="spellEnd"/>
      <w:r>
        <w:t>(</w:t>
      </w:r>
      <w:proofErr w:type="gramEnd"/>
    </w:p>
    <w:p w14:paraId="2B3F459C" w14:textId="67FF4E30" w:rsidR="00A34A7A" w:rsidRDefault="00A26BD5" w:rsidP="00A34A7A">
      <w:r>
        <w:t xml:space="preserve">    </w:t>
      </w:r>
      <w:proofErr w:type="spellStart"/>
      <w:r w:rsidR="00A34A7A">
        <w:t>idLugar_mantenimiento</w:t>
      </w:r>
      <w:proofErr w:type="spellEnd"/>
      <w:r w:rsidR="00A34A7A">
        <w:t xml:space="preserve"> </w:t>
      </w:r>
      <w:proofErr w:type="spellStart"/>
      <w:r w:rsidR="00A34A7A">
        <w:t>int</w:t>
      </w:r>
      <w:proofErr w:type="spellEnd"/>
      <w:r w:rsidR="00A34A7A">
        <w:t xml:space="preserve"> </w:t>
      </w:r>
      <w:proofErr w:type="spellStart"/>
      <w:r w:rsidR="00A34A7A">
        <w:t>primary</w:t>
      </w:r>
      <w:proofErr w:type="spellEnd"/>
      <w:r w:rsidR="00A34A7A">
        <w:t xml:space="preserve"> </w:t>
      </w:r>
      <w:proofErr w:type="spellStart"/>
      <w:r w:rsidR="00A34A7A">
        <w:t>key</w:t>
      </w:r>
      <w:proofErr w:type="spellEnd"/>
      <w:r w:rsidR="00A34A7A">
        <w:t>,</w:t>
      </w:r>
    </w:p>
    <w:p w14:paraId="355E3CE7" w14:textId="77777777" w:rsidR="00A34A7A" w:rsidRDefault="00A34A7A" w:rsidP="00A34A7A">
      <w:r>
        <w:t xml:space="preserve">    nombre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7B532B7A" w14:textId="77777777" w:rsidR="00A34A7A" w:rsidRDefault="00A34A7A" w:rsidP="00A34A7A">
      <w:r>
        <w:t xml:space="preserve">    nombre1_dueño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40B7E50D" w14:textId="77777777" w:rsidR="00A34A7A" w:rsidRDefault="00A34A7A" w:rsidP="00A34A7A">
      <w:r>
        <w:t xml:space="preserve">    nombre2_dueño </w:t>
      </w:r>
      <w:proofErr w:type="spellStart"/>
      <w:proofErr w:type="gramStart"/>
      <w:r>
        <w:t>varchar</w:t>
      </w:r>
      <w:proofErr w:type="spellEnd"/>
      <w:r>
        <w:t>(</w:t>
      </w:r>
      <w:proofErr w:type="gramEnd"/>
      <w:r>
        <w:t>30),</w:t>
      </w:r>
    </w:p>
    <w:p w14:paraId="69DAF5C4" w14:textId="77777777" w:rsidR="00A34A7A" w:rsidRDefault="00A34A7A" w:rsidP="00A34A7A">
      <w:r>
        <w:t xml:space="preserve">    apellido1_dueño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10135C70" w14:textId="77777777" w:rsidR="00A34A7A" w:rsidRDefault="00A34A7A" w:rsidP="00A34A7A">
      <w:r>
        <w:t xml:space="preserve">    apellido2_dueño </w:t>
      </w:r>
      <w:proofErr w:type="spellStart"/>
      <w:proofErr w:type="gramStart"/>
      <w:r>
        <w:t>varchar</w:t>
      </w:r>
      <w:proofErr w:type="spellEnd"/>
      <w:r>
        <w:t>(</w:t>
      </w:r>
      <w:proofErr w:type="gramEnd"/>
      <w:r>
        <w:t>30),</w:t>
      </w:r>
    </w:p>
    <w:p w14:paraId="51CDEE4E" w14:textId="77777777" w:rsidR="00A34A7A" w:rsidRDefault="00A34A7A" w:rsidP="00A34A7A">
      <w:r>
        <w:t xml:space="preserve">    </w:t>
      </w:r>
      <w:proofErr w:type="spellStart"/>
      <w:r>
        <w:t>telefono</w:t>
      </w:r>
      <w:proofErr w:type="spellEnd"/>
      <w:r>
        <w:t xml:space="preserve">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643C1A53" w14:textId="77777777" w:rsidR="00A34A7A" w:rsidRDefault="00A34A7A" w:rsidP="00A34A7A">
      <w:r>
        <w:t xml:space="preserve">    </w:t>
      </w:r>
      <w:proofErr w:type="spellStart"/>
      <w:r>
        <w:t>correo_electronico</w:t>
      </w:r>
      <w:proofErr w:type="spellEnd"/>
      <w:r>
        <w:t xml:space="preserve"> </w:t>
      </w:r>
      <w:proofErr w:type="spellStart"/>
      <w:proofErr w:type="gramStart"/>
      <w:r>
        <w:t>varchar</w:t>
      </w:r>
      <w:proofErr w:type="spellEnd"/>
      <w:r>
        <w:t>(</w:t>
      </w:r>
      <w:proofErr w:type="gramEnd"/>
      <w:r>
        <w:t>50),</w:t>
      </w:r>
    </w:p>
    <w:p w14:paraId="70CAC2E2" w14:textId="77777777" w:rsidR="00A34A7A" w:rsidRDefault="00A34A7A" w:rsidP="00A34A7A">
      <w:r>
        <w:t xml:space="preserve">    </w:t>
      </w:r>
      <w:proofErr w:type="spellStart"/>
      <w:r>
        <w:t>pais</w:t>
      </w:r>
      <w:proofErr w:type="spellEnd"/>
      <w:r>
        <w:t xml:space="preserve">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r>
        <w:t>,</w:t>
      </w:r>
    </w:p>
    <w:p w14:paraId="2DA3450C" w14:textId="77777777" w:rsidR="00A34A7A" w:rsidRDefault="00A34A7A" w:rsidP="00A34A7A">
      <w:r>
        <w:t xml:space="preserve">    ciudad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r>
        <w:t>,</w:t>
      </w:r>
    </w:p>
    <w:p w14:paraId="6B9CBB64" w14:textId="77777777" w:rsidR="00A34A7A" w:rsidRDefault="00A34A7A" w:rsidP="00A34A7A">
      <w:r>
        <w:t xml:space="preserve">    </w:t>
      </w:r>
      <w:proofErr w:type="spellStart"/>
      <w:r>
        <w:t>direccion</w:t>
      </w:r>
      <w:proofErr w:type="spellEnd"/>
      <w:r>
        <w:t xml:space="preserve"> </w:t>
      </w:r>
      <w:proofErr w:type="spellStart"/>
      <w:proofErr w:type="gramStart"/>
      <w:r>
        <w:t>varchar</w:t>
      </w:r>
      <w:proofErr w:type="spellEnd"/>
      <w:r>
        <w:t>(</w:t>
      </w:r>
      <w:proofErr w:type="gramEnd"/>
      <w:r>
        <w:t xml:space="preserve">40) </w:t>
      </w:r>
      <w:proofErr w:type="spellStart"/>
      <w:r>
        <w:t>not</w:t>
      </w:r>
      <w:proofErr w:type="spellEnd"/>
      <w:r>
        <w:t xml:space="preserve"> </w:t>
      </w:r>
      <w:proofErr w:type="spellStart"/>
      <w:r>
        <w:t>null</w:t>
      </w:r>
      <w:proofErr w:type="spellEnd"/>
    </w:p>
    <w:p w14:paraId="76CDE9F4" w14:textId="77777777" w:rsidR="00A34A7A" w:rsidRDefault="00A34A7A" w:rsidP="00A34A7A">
      <w:r>
        <w:t>);</w:t>
      </w:r>
    </w:p>
    <w:p w14:paraId="549534F1" w14:textId="77777777" w:rsidR="00A34A7A" w:rsidRDefault="00A34A7A" w:rsidP="00A34A7A">
      <w:r>
        <w:lastRenderedPageBreak/>
        <w:t>-- 4</w:t>
      </w:r>
    </w:p>
    <w:p w14:paraId="7B1CF2C4" w14:textId="77777777" w:rsidR="00A34A7A" w:rsidRDefault="00A34A7A" w:rsidP="00A34A7A">
      <w:proofErr w:type="spellStart"/>
      <w:r>
        <w:t>create</w:t>
      </w:r>
      <w:proofErr w:type="spellEnd"/>
      <w:r>
        <w:t xml:space="preserve"> table </w:t>
      </w:r>
      <w:proofErr w:type="spellStart"/>
      <w:proofErr w:type="gramStart"/>
      <w:r>
        <w:t>vehiculo</w:t>
      </w:r>
      <w:proofErr w:type="spellEnd"/>
      <w:r>
        <w:t>(</w:t>
      </w:r>
      <w:proofErr w:type="gramEnd"/>
    </w:p>
    <w:p w14:paraId="209A34A7" w14:textId="19ADC316" w:rsidR="00A34A7A" w:rsidRDefault="00A26BD5" w:rsidP="00A34A7A">
      <w:r>
        <w:t xml:space="preserve">    </w:t>
      </w:r>
      <w:proofErr w:type="spellStart"/>
      <w:r w:rsidR="00A34A7A">
        <w:t>idVehiculo</w:t>
      </w:r>
      <w:proofErr w:type="spellEnd"/>
      <w:r w:rsidR="00A34A7A">
        <w:t xml:space="preserve"> </w:t>
      </w:r>
      <w:proofErr w:type="spellStart"/>
      <w:r w:rsidR="00A34A7A">
        <w:t>int</w:t>
      </w:r>
      <w:proofErr w:type="spellEnd"/>
      <w:r w:rsidR="00A34A7A">
        <w:t xml:space="preserve"> </w:t>
      </w:r>
      <w:proofErr w:type="spellStart"/>
      <w:r w:rsidR="00A34A7A">
        <w:t>primary</w:t>
      </w:r>
      <w:proofErr w:type="spellEnd"/>
      <w:r w:rsidR="00A34A7A">
        <w:t xml:space="preserve"> </w:t>
      </w:r>
      <w:proofErr w:type="spellStart"/>
      <w:r w:rsidR="00A34A7A">
        <w:t>key</w:t>
      </w:r>
      <w:proofErr w:type="spellEnd"/>
      <w:r w:rsidR="00A34A7A">
        <w:t>,</w:t>
      </w:r>
    </w:p>
    <w:p w14:paraId="56E2B06D" w14:textId="77777777" w:rsidR="00A34A7A" w:rsidRDefault="00A34A7A" w:rsidP="00A34A7A">
      <w:r>
        <w:t xml:space="preserve">    tipo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5197238F" w14:textId="77777777" w:rsidR="00A34A7A" w:rsidRDefault="00A34A7A" w:rsidP="00A34A7A">
      <w:r>
        <w:t xml:space="preserve">    placa </w:t>
      </w:r>
      <w:proofErr w:type="spellStart"/>
      <w:proofErr w:type="gramStart"/>
      <w:r>
        <w:t>varchar</w:t>
      </w:r>
      <w:proofErr w:type="spellEnd"/>
      <w:r>
        <w:t>(</w:t>
      </w:r>
      <w:proofErr w:type="gramEnd"/>
      <w:r>
        <w:t xml:space="preserve">10) </w:t>
      </w:r>
      <w:proofErr w:type="spellStart"/>
      <w:r>
        <w:t>not</w:t>
      </w:r>
      <w:proofErr w:type="spellEnd"/>
      <w:r>
        <w:t xml:space="preserve"> </w:t>
      </w:r>
      <w:proofErr w:type="spellStart"/>
      <w:r>
        <w:t>null</w:t>
      </w:r>
      <w:proofErr w:type="spellEnd"/>
      <w:r>
        <w:t>,</w:t>
      </w:r>
    </w:p>
    <w:p w14:paraId="2E3BF63F" w14:textId="77777777" w:rsidR="00A34A7A" w:rsidRDefault="00A34A7A" w:rsidP="00A34A7A">
      <w:r>
        <w:t xml:space="preserve">    referencia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4D62ABCC" w14:textId="77777777" w:rsidR="00A34A7A" w:rsidRDefault="00A34A7A" w:rsidP="00A34A7A">
      <w:r>
        <w:t xml:space="preserve">    modelo </w:t>
      </w:r>
      <w:proofErr w:type="spellStart"/>
      <w:r>
        <w:t>varchar</w:t>
      </w:r>
      <w:proofErr w:type="spellEnd"/>
      <w:r>
        <w:t xml:space="preserve"> (30) </w:t>
      </w:r>
      <w:proofErr w:type="spellStart"/>
      <w:r>
        <w:t>not</w:t>
      </w:r>
      <w:proofErr w:type="spellEnd"/>
      <w:r>
        <w:t xml:space="preserve"> </w:t>
      </w:r>
      <w:proofErr w:type="spellStart"/>
      <w:r>
        <w:t>null</w:t>
      </w:r>
      <w:proofErr w:type="spellEnd"/>
      <w:r>
        <w:t>,</w:t>
      </w:r>
    </w:p>
    <w:p w14:paraId="5D6593F0" w14:textId="77777777" w:rsidR="00A34A7A" w:rsidRDefault="00A34A7A" w:rsidP="00A34A7A">
      <w:r>
        <w:t xml:space="preserve">    puertas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1CE94E6F" w14:textId="77777777" w:rsidR="00A34A7A" w:rsidRDefault="00A34A7A" w:rsidP="00A34A7A">
      <w:r>
        <w:t xml:space="preserve">    capacidad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3D72AF8C" w14:textId="77777777" w:rsidR="00A34A7A" w:rsidRDefault="00A34A7A" w:rsidP="00A34A7A">
      <w:r>
        <w:t xml:space="preserve">    </w:t>
      </w:r>
      <w:proofErr w:type="spellStart"/>
      <w:r>
        <w:t>sunroof</w:t>
      </w:r>
      <w:proofErr w:type="spellEnd"/>
      <w:r>
        <w:t xml:space="preserve"> </w:t>
      </w:r>
      <w:proofErr w:type="spellStart"/>
      <w:r>
        <w:t>varchar</w:t>
      </w:r>
      <w:proofErr w:type="spellEnd"/>
      <w:r>
        <w:t xml:space="preserve"> (60) </w:t>
      </w:r>
      <w:proofErr w:type="spellStart"/>
      <w:r>
        <w:t>not</w:t>
      </w:r>
      <w:proofErr w:type="spellEnd"/>
      <w:r>
        <w:t xml:space="preserve"> </w:t>
      </w:r>
      <w:proofErr w:type="spellStart"/>
      <w:r>
        <w:t>null</w:t>
      </w:r>
      <w:proofErr w:type="spellEnd"/>
      <w:r>
        <w:t>,</w:t>
      </w:r>
    </w:p>
    <w:p w14:paraId="73C562AD" w14:textId="77777777" w:rsidR="00A34A7A" w:rsidRDefault="00A34A7A" w:rsidP="00A34A7A">
      <w:r>
        <w:t xml:space="preserve">    motor </w:t>
      </w:r>
      <w:proofErr w:type="spellStart"/>
      <w:r>
        <w:t>varchar</w:t>
      </w:r>
      <w:proofErr w:type="spellEnd"/>
      <w:r>
        <w:t xml:space="preserve"> (30) </w:t>
      </w:r>
      <w:proofErr w:type="spellStart"/>
      <w:r>
        <w:t>not</w:t>
      </w:r>
      <w:proofErr w:type="spellEnd"/>
      <w:r>
        <w:t xml:space="preserve"> </w:t>
      </w:r>
      <w:proofErr w:type="spellStart"/>
      <w:r>
        <w:t>null</w:t>
      </w:r>
      <w:proofErr w:type="spellEnd"/>
      <w:r>
        <w:t>,</w:t>
      </w:r>
    </w:p>
    <w:p w14:paraId="7667785C" w14:textId="77777777" w:rsidR="00A34A7A" w:rsidRDefault="00A34A7A" w:rsidP="00A34A7A">
      <w:r>
        <w:t xml:space="preserve">    color </w:t>
      </w:r>
      <w:proofErr w:type="spellStart"/>
      <w:r>
        <w:t>varchar</w:t>
      </w:r>
      <w:proofErr w:type="spellEnd"/>
      <w:r>
        <w:t xml:space="preserve"> (20) </w:t>
      </w:r>
      <w:proofErr w:type="spellStart"/>
      <w:r>
        <w:t>not</w:t>
      </w:r>
      <w:proofErr w:type="spellEnd"/>
      <w:r>
        <w:t xml:space="preserve"> </w:t>
      </w:r>
      <w:proofErr w:type="spellStart"/>
      <w:r>
        <w:t>null</w:t>
      </w:r>
      <w:proofErr w:type="spellEnd"/>
      <w:r>
        <w:t>,</w:t>
      </w:r>
    </w:p>
    <w:p w14:paraId="7A8168D0" w14:textId="2E2F0D60" w:rsidR="00A34A7A" w:rsidRDefault="00A26BD5" w:rsidP="00A34A7A">
      <w:r>
        <w:t xml:space="preserve">    </w:t>
      </w:r>
      <w:proofErr w:type="spellStart"/>
      <w:r w:rsidR="00A34A7A">
        <w:t>idSucursal</w:t>
      </w:r>
      <w:proofErr w:type="spellEnd"/>
      <w:r w:rsidR="00A34A7A">
        <w:t xml:space="preserve"> </w:t>
      </w:r>
      <w:proofErr w:type="spellStart"/>
      <w:r w:rsidR="00A34A7A">
        <w:t>int</w:t>
      </w:r>
      <w:proofErr w:type="spellEnd"/>
      <w:r w:rsidR="00A34A7A">
        <w:t xml:space="preserve"> </w:t>
      </w:r>
      <w:proofErr w:type="spellStart"/>
      <w:r w:rsidR="00A34A7A">
        <w:t>not</w:t>
      </w:r>
      <w:proofErr w:type="spellEnd"/>
      <w:r w:rsidR="00A34A7A">
        <w:t xml:space="preserve"> </w:t>
      </w:r>
      <w:proofErr w:type="spellStart"/>
      <w:r w:rsidR="00A34A7A">
        <w:t>null</w:t>
      </w:r>
      <w:proofErr w:type="spellEnd"/>
      <w:r w:rsidR="00A34A7A">
        <w:t>,</w:t>
      </w:r>
    </w:p>
    <w:p w14:paraId="519EFC75" w14:textId="77777777" w:rsidR="00A34A7A" w:rsidRDefault="00A34A7A" w:rsidP="00A34A7A">
      <w:r>
        <w:t xml:space="preserve">    </w:t>
      </w:r>
      <w:proofErr w:type="spellStart"/>
      <w:r>
        <w:t>foreign</w:t>
      </w:r>
      <w:proofErr w:type="spellEnd"/>
      <w:r>
        <w:t xml:space="preserve"> </w:t>
      </w:r>
      <w:proofErr w:type="spellStart"/>
      <w:r>
        <w:t>key</w:t>
      </w:r>
      <w:proofErr w:type="spellEnd"/>
      <w:r>
        <w:t xml:space="preserve"> (</w:t>
      </w:r>
      <w:proofErr w:type="spellStart"/>
      <w:r>
        <w:t>idSucursal</w:t>
      </w:r>
      <w:proofErr w:type="spellEnd"/>
      <w:r>
        <w:t xml:space="preserve">) </w:t>
      </w:r>
      <w:proofErr w:type="spellStart"/>
      <w:r>
        <w:t>references</w:t>
      </w:r>
      <w:proofErr w:type="spellEnd"/>
      <w:r>
        <w:t xml:space="preserve"> sucursal(</w:t>
      </w:r>
      <w:proofErr w:type="spellStart"/>
      <w:r>
        <w:t>idSucursal</w:t>
      </w:r>
      <w:proofErr w:type="spellEnd"/>
      <w:r>
        <w:t>)</w:t>
      </w:r>
    </w:p>
    <w:p w14:paraId="5B47E8F2" w14:textId="77777777" w:rsidR="00A34A7A" w:rsidRDefault="00A34A7A" w:rsidP="00A34A7A">
      <w:r>
        <w:t>);</w:t>
      </w:r>
    </w:p>
    <w:p w14:paraId="70C080F3" w14:textId="77777777" w:rsidR="00A34A7A" w:rsidRDefault="00A34A7A" w:rsidP="00A34A7A">
      <w:r>
        <w:t>-- 5</w:t>
      </w:r>
    </w:p>
    <w:p w14:paraId="241FDFD8" w14:textId="77777777" w:rsidR="00A34A7A" w:rsidRDefault="00A34A7A" w:rsidP="00A34A7A">
      <w:proofErr w:type="spellStart"/>
      <w:r>
        <w:t>create</w:t>
      </w:r>
      <w:proofErr w:type="spellEnd"/>
      <w:r>
        <w:t xml:space="preserve"> table </w:t>
      </w:r>
      <w:proofErr w:type="gramStart"/>
      <w:r>
        <w:t>empleado(</w:t>
      </w:r>
      <w:proofErr w:type="gramEnd"/>
    </w:p>
    <w:p w14:paraId="75DB14CB" w14:textId="350A2CA3" w:rsidR="00A34A7A" w:rsidRDefault="00A26BD5" w:rsidP="00A34A7A">
      <w:r>
        <w:t xml:space="preserve">    </w:t>
      </w:r>
      <w:proofErr w:type="spellStart"/>
      <w:r w:rsidR="00A34A7A">
        <w:t>idEmpleado</w:t>
      </w:r>
      <w:proofErr w:type="spellEnd"/>
      <w:r w:rsidR="00A34A7A">
        <w:t xml:space="preserve"> </w:t>
      </w:r>
      <w:proofErr w:type="spellStart"/>
      <w:r w:rsidR="00A34A7A">
        <w:t>int</w:t>
      </w:r>
      <w:proofErr w:type="spellEnd"/>
      <w:r w:rsidR="00A34A7A">
        <w:t xml:space="preserve"> </w:t>
      </w:r>
      <w:proofErr w:type="spellStart"/>
      <w:r w:rsidR="00A34A7A">
        <w:t>primary</w:t>
      </w:r>
      <w:proofErr w:type="spellEnd"/>
      <w:r w:rsidR="00A34A7A">
        <w:t xml:space="preserve"> </w:t>
      </w:r>
      <w:proofErr w:type="spellStart"/>
      <w:r w:rsidR="00A34A7A">
        <w:t>key</w:t>
      </w:r>
      <w:proofErr w:type="spellEnd"/>
      <w:r w:rsidR="00A34A7A">
        <w:t>,</w:t>
      </w:r>
    </w:p>
    <w:p w14:paraId="70B999D8" w14:textId="77777777" w:rsidR="00A34A7A" w:rsidRDefault="00A34A7A" w:rsidP="00A34A7A">
      <w:r>
        <w:t xml:space="preserve">    nombre1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1B4FD51A" w14:textId="77777777" w:rsidR="00A34A7A" w:rsidRDefault="00A34A7A" w:rsidP="00A34A7A">
      <w:r>
        <w:t xml:space="preserve">    nombre2 </w:t>
      </w:r>
      <w:proofErr w:type="spellStart"/>
      <w:proofErr w:type="gramStart"/>
      <w:r>
        <w:t>varchar</w:t>
      </w:r>
      <w:proofErr w:type="spellEnd"/>
      <w:r>
        <w:t>(</w:t>
      </w:r>
      <w:proofErr w:type="gramEnd"/>
      <w:r>
        <w:t>30),</w:t>
      </w:r>
    </w:p>
    <w:p w14:paraId="60AF13FF" w14:textId="77777777" w:rsidR="00A34A7A" w:rsidRDefault="00A34A7A" w:rsidP="00A34A7A">
      <w:r>
        <w:t xml:space="preserve">    apellido1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379EF767" w14:textId="77777777" w:rsidR="00A34A7A" w:rsidRDefault="00A34A7A" w:rsidP="00A34A7A">
      <w:r>
        <w:t xml:space="preserve">    apellido2 </w:t>
      </w:r>
      <w:proofErr w:type="spellStart"/>
      <w:proofErr w:type="gramStart"/>
      <w:r>
        <w:t>varchar</w:t>
      </w:r>
      <w:proofErr w:type="spellEnd"/>
      <w:r>
        <w:t>(</w:t>
      </w:r>
      <w:proofErr w:type="gramEnd"/>
      <w:r>
        <w:t>30),</w:t>
      </w:r>
    </w:p>
    <w:p w14:paraId="6885F51F" w14:textId="77777777" w:rsidR="00A34A7A" w:rsidRDefault="00A34A7A" w:rsidP="00A34A7A">
      <w:r>
        <w:t xml:space="preserve">    ciudad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r>
        <w:t>,</w:t>
      </w:r>
    </w:p>
    <w:p w14:paraId="761983C5" w14:textId="77777777" w:rsidR="00A34A7A" w:rsidRDefault="00A34A7A" w:rsidP="00A34A7A">
      <w:r>
        <w:t xml:space="preserve">    celular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4BE110C8" w14:textId="77777777" w:rsidR="00A34A7A" w:rsidRDefault="00A34A7A" w:rsidP="00A34A7A">
      <w:r>
        <w:t xml:space="preserve">    </w:t>
      </w:r>
      <w:proofErr w:type="spellStart"/>
      <w:r>
        <w:t>correo_electronico</w:t>
      </w:r>
      <w:proofErr w:type="spellEnd"/>
      <w:r>
        <w:t xml:space="preserve"> </w:t>
      </w:r>
      <w:proofErr w:type="spellStart"/>
      <w:proofErr w:type="gramStart"/>
      <w:r>
        <w:t>varchar</w:t>
      </w:r>
      <w:proofErr w:type="spellEnd"/>
      <w:r>
        <w:t>(</w:t>
      </w:r>
      <w:proofErr w:type="gramEnd"/>
      <w:r>
        <w:t>50),</w:t>
      </w:r>
    </w:p>
    <w:p w14:paraId="144D9802" w14:textId="77777777" w:rsidR="00A34A7A" w:rsidRDefault="00A34A7A" w:rsidP="00A34A7A">
      <w:r>
        <w:t xml:space="preserve">    </w:t>
      </w:r>
      <w:proofErr w:type="spellStart"/>
      <w:r>
        <w:t>idSucursal</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7FCD45E9" w14:textId="77777777" w:rsidR="00A34A7A" w:rsidRDefault="00A34A7A" w:rsidP="00A34A7A">
      <w:r>
        <w:t xml:space="preserve">    </w:t>
      </w:r>
      <w:proofErr w:type="spellStart"/>
      <w:r>
        <w:t>foreign</w:t>
      </w:r>
      <w:proofErr w:type="spellEnd"/>
      <w:r>
        <w:t xml:space="preserve"> </w:t>
      </w:r>
      <w:proofErr w:type="spellStart"/>
      <w:r>
        <w:t>key</w:t>
      </w:r>
      <w:proofErr w:type="spellEnd"/>
      <w:r>
        <w:t xml:space="preserve"> (</w:t>
      </w:r>
      <w:proofErr w:type="spellStart"/>
      <w:r>
        <w:t>idSucursal</w:t>
      </w:r>
      <w:proofErr w:type="spellEnd"/>
      <w:r>
        <w:t xml:space="preserve">) </w:t>
      </w:r>
      <w:proofErr w:type="spellStart"/>
      <w:r>
        <w:t>references</w:t>
      </w:r>
      <w:proofErr w:type="spellEnd"/>
      <w:r>
        <w:t xml:space="preserve"> sucursal(</w:t>
      </w:r>
      <w:proofErr w:type="spellStart"/>
      <w:r>
        <w:t>idSucursal</w:t>
      </w:r>
      <w:proofErr w:type="spellEnd"/>
      <w:r>
        <w:t>)</w:t>
      </w:r>
    </w:p>
    <w:p w14:paraId="00FFFCE6" w14:textId="77777777" w:rsidR="00A34A7A" w:rsidRDefault="00A34A7A" w:rsidP="00A34A7A">
      <w:r>
        <w:t>);</w:t>
      </w:r>
    </w:p>
    <w:p w14:paraId="7795C3C4" w14:textId="77777777" w:rsidR="00A34A7A" w:rsidRDefault="00A34A7A" w:rsidP="00A34A7A">
      <w:r>
        <w:t>-- 6</w:t>
      </w:r>
    </w:p>
    <w:p w14:paraId="47842998" w14:textId="77777777" w:rsidR="00A34A7A" w:rsidRDefault="00A34A7A" w:rsidP="00A34A7A">
      <w:proofErr w:type="spellStart"/>
      <w:r>
        <w:lastRenderedPageBreak/>
        <w:t>create</w:t>
      </w:r>
      <w:proofErr w:type="spellEnd"/>
      <w:r>
        <w:t xml:space="preserve"> table </w:t>
      </w:r>
      <w:proofErr w:type="spellStart"/>
      <w:r>
        <w:t>sucursal_</w:t>
      </w:r>
      <w:proofErr w:type="gramStart"/>
      <w:r>
        <w:t>cliente</w:t>
      </w:r>
      <w:proofErr w:type="spellEnd"/>
      <w:r>
        <w:t>(</w:t>
      </w:r>
      <w:proofErr w:type="gramEnd"/>
    </w:p>
    <w:p w14:paraId="343C871C" w14:textId="1B3F2C1D" w:rsidR="00A34A7A" w:rsidRDefault="00A26BD5" w:rsidP="00A34A7A">
      <w:r>
        <w:t xml:space="preserve">    </w:t>
      </w:r>
      <w:proofErr w:type="spellStart"/>
      <w:r w:rsidR="00A34A7A">
        <w:t>idSucursal_cliente</w:t>
      </w:r>
      <w:proofErr w:type="spellEnd"/>
      <w:r w:rsidR="00A34A7A">
        <w:t xml:space="preserve"> </w:t>
      </w:r>
      <w:proofErr w:type="spellStart"/>
      <w:r w:rsidR="00A34A7A">
        <w:t>int</w:t>
      </w:r>
      <w:proofErr w:type="spellEnd"/>
      <w:r w:rsidR="00A34A7A">
        <w:t xml:space="preserve"> </w:t>
      </w:r>
      <w:proofErr w:type="spellStart"/>
      <w:r w:rsidR="00A34A7A">
        <w:t>primary</w:t>
      </w:r>
      <w:proofErr w:type="spellEnd"/>
      <w:r w:rsidR="00A34A7A">
        <w:t xml:space="preserve"> </w:t>
      </w:r>
      <w:proofErr w:type="spellStart"/>
      <w:r w:rsidR="00A34A7A">
        <w:t>key</w:t>
      </w:r>
      <w:proofErr w:type="spellEnd"/>
      <w:r w:rsidR="00A34A7A">
        <w:t>,</w:t>
      </w:r>
    </w:p>
    <w:p w14:paraId="1117FD50" w14:textId="53F317ED" w:rsidR="00A34A7A" w:rsidRDefault="00A26BD5" w:rsidP="00A34A7A">
      <w:r>
        <w:t xml:space="preserve">    </w:t>
      </w:r>
      <w:proofErr w:type="spellStart"/>
      <w:r w:rsidR="00A34A7A">
        <w:t>idSucursal</w:t>
      </w:r>
      <w:proofErr w:type="spellEnd"/>
      <w:r w:rsidR="00A34A7A">
        <w:t xml:space="preserve"> </w:t>
      </w:r>
      <w:proofErr w:type="spellStart"/>
      <w:r w:rsidR="00A34A7A">
        <w:t>int</w:t>
      </w:r>
      <w:proofErr w:type="spellEnd"/>
      <w:r w:rsidR="00A34A7A">
        <w:t xml:space="preserve"> </w:t>
      </w:r>
      <w:proofErr w:type="spellStart"/>
      <w:r w:rsidR="00A34A7A">
        <w:t>not</w:t>
      </w:r>
      <w:proofErr w:type="spellEnd"/>
      <w:r w:rsidR="00A34A7A">
        <w:t xml:space="preserve"> </w:t>
      </w:r>
      <w:proofErr w:type="spellStart"/>
      <w:r w:rsidR="00A34A7A">
        <w:t>null</w:t>
      </w:r>
      <w:proofErr w:type="spellEnd"/>
      <w:r w:rsidR="00A34A7A">
        <w:t>,</w:t>
      </w:r>
    </w:p>
    <w:p w14:paraId="605DAC1E" w14:textId="77777777" w:rsidR="00A34A7A" w:rsidRDefault="00A34A7A" w:rsidP="00A34A7A">
      <w:r>
        <w:t xml:space="preserve">    </w:t>
      </w:r>
      <w:proofErr w:type="spellStart"/>
      <w:r>
        <w:t>foreign</w:t>
      </w:r>
      <w:proofErr w:type="spellEnd"/>
      <w:r>
        <w:t xml:space="preserve"> </w:t>
      </w:r>
      <w:proofErr w:type="spellStart"/>
      <w:r>
        <w:t>key</w:t>
      </w:r>
      <w:proofErr w:type="spellEnd"/>
      <w:r>
        <w:t xml:space="preserve"> (</w:t>
      </w:r>
      <w:proofErr w:type="spellStart"/>
      <w:r>
        <w:t>idSucursal</w:t>
      </w:r>
      <w:proofErr w:type="spellEnd"/>
      <w:r>
        <w:t xml:space="preserve">) </w:t>
      </w:r>
      <w:proofErr w:type="spellStart"/>
      <w:r>
        <w:t>references</w:t>
      </w:r>
      <w:proofErr w:type="spellEnd"/>
      <w:r>
        <w:t xml:space="preserve"> sucursal(</w:t>
      </w:r>
      <w:proofErr w:type="spellStart"/>
      <w:r>
        <w:t>idSucursal</w:t>
      </w:r>
      <w:proofErr w:type="spellEnd"/>
      <w:r>
        <w:t>),</w:t>
      </w:r>
    </w:p>
    <w:p w14:paraId="04A0F4BC" w14:textId="77777777" w:rsidR="00A34A7A" w:rsidRDefault="00A34A7A" w:rsidP="00A34A7A">
      <w:r>
        <w:t xml:space="preserve">    </w:t>
      </w:r>
      <w:proofErr w:type="spellStart"/>
      <w:r>
        <w:t>idCliente</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2DD9911C" w14:textId="77777777" w:rsidR="00A34A7A" w:rsidRDefault="00A34A7A" w:rsidP="00A34A7A">
      <w:r>
        <w:t xml:space="preserve">    </w:t>
      </w:r>
      <w:proofErr w:type="spellStart"/>
      <w:r>
        <w:t>foreign</w:t>
      </w:r>
      <w:proofErr w:type="spellEnd"/>
      <w:r>
        <w:t xml:space="preserve"> </w:t>
      </w:r>
      <w:proofErr w:type="spellStart"/>
      <w:r>
        <w:t>key</w:t>
      </w:r>
      <w:proofErr w:type="spellEnd"/>
      <w:r>
        <w:t>(</w:t>
      </w:r>
      <w:proofErr w:type="spellStart"/>
      <w:r>
        <w:t>idCliente</w:t>
      </w:r>
      <w:proofErr w:type="spellEnd"/>
      <w:r>
        <w:t xml:space="preserve">) </w:t>
      </w:r>
      <w:proofErr w:type="spellStart"/>
      <w:r>
        <w:t>references</w:t>
      </w:r>
      <w:proofErr w:type="spellEnd"/>
      <w:r>
        <w:t xml:space="preserve"> cliente(</w:t>
      </w:r>
      <w:proofErr w:type="spellStart"/>
      <w:r>
        <w:t>idCliente</w:t>
      </w:r>
      <w:proofErr w:type="spellEnd"/>
      <w:r>
        <w:t>)</w:t>
      </w:r>
    </w:p>
    <w:p w14:paraId="0EA0BD96" w14:textId="77777777" w:rsidR="00A34A7A" w:rsidRDefault="00A34A7A" w:rsidP="00A34A7A">
      <w:r>
        <w:t>);</w:t>
      </w:r>
    </w:p>
    <w:p w14:paraId="4795D1DF" w14:textId="77777777" w:rsidR="00A34A7A" w:rsidRDefault="00A34A7A" w:rsidP="00A34A7A">
      <w:r>
        <w:t>-- 7</w:t>
      </w:r>
    </w:p>
    <w:p w14:paraId="59A1428F" w14:textId="77777777" w:rsidR="00A34A7A" w:rsidRDefault="00A34A7A" w:rsidP="00A34A7A">
      <w:proofErr w:type="spellStart"/>
      <w:r>
        <w:t>create</w:t>
      </w:r>
      <w:proofErr w:type="spellEnd"/>
      <w:r>
        <w:t xml:space="preserve"> table </w:t>
      </w:r>
      <w:proofErr w:type="gramStart"/>
      <w:r>
        <w:t>alquiler(</w:t>
      </w:r>
      <w:proofErr w:type="gramEnd"/>
    </w:p>
    <w:p w14:paraId="1A834D08" w14:textId="62FC9831" w:rsidR="00A34A7A" w:rsidRDefault="00A26BD5" w:rsidP="00A34A7A">
      <w:r>
        <w:t xml:space="preserve">    </w:t>
      </w:r>
      <w:proofErr w:type="spellStart"/>
      <w:r w:rsidR="00A34A7A">
        <w:t>idAlquiler</w:t>
      </w:r>
      <w:proofErr w:type="spellEnd"/>
      <w:r w:rsidR="00A34A7A">
        <w:t xml:space="preserve"> </w:t>
      </w:r>
      <w:proofErr w:type="spellStart"/>
      <w:r w:rsidR="00A34A7A">
        <w:t>int</w:t>
      </w:r>
      <w:proofErr w:type="spellEnd"/>
      <w:r w:rsidR="00A34A7A">
        <w:t xml:space="preserve"> </w:t>
      </w:r>
      <w:proofErr w:type="spellStart"/>
      <w:r w:rsidR="00A34A7A">
        <w:t>primary</w:t>
      </w:r>
      <w:proofErr w:type="spellEnd"/>
      <w:r w:rsidR="00A34A7A">
        <w:t xml:space="preserve"> </w:t>
      </w:r>
      <w:proofErr w:type="spellStart"/>
      <w:r w:rsidR="00A34A7A">
        <w:t>key</w:t>
      </w:r>
      <w:proofErr w:type="spellEnd"/>
      <w:r w:rsidR="00A34A7A">
        <w:t>,</w:t>
      </w:r>
    </w:p>
    <w:p w14:paraId="3A2EE0A8" w14:textId="77777777" w:rsidR="00A34A7A" w:rsidRDefault="00A34A7A" w:rsidP="00A34A7A">
      <w:r>
        <w:t xml:space="preserve">    </w:t>
      </w:r>
      <w:proofErr w:type="spellStart"/>
      <w:r>
        <w:t>sucursal_alquiler</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336D6213" w14:textId="77777777" w:rsidR="00A34A7A" w:rsidRDefault="00A34A7A" w:rsidP="00A34A7A">
      <w:r>
        <w:t xml:space="preserve">    </w:t>
      </w:r>
      <w:proofErr w:type="spellStart"/>
      <w:r>
        <w:t>foreign</w:t>
      </w:r>
      <w:proofErr w:type="spellEnd"/>
      <w:r>
        <w:t xml:space="preserve"> </w:t>
      </w:r>
      <w:proofErr w:type="spellStart"/>
      <w:r>
        <w:t>key</w:t>
      </w:r>
      <w:proofErr w:type="spellEnd"/>
      <w:r>
        <w:t xml:space="preserve"> (</w:t>
      </w:r>
      <w:proofErr w:type="spellStart"/>
      <w:r>
        <w:t>sucursal_alquiler</w:t>
      </w:r>
      <w:proofErr w:type="spellEnd"/>
      <w:r>
        <w:t xml:space="preserve">) </w:t>
      </w:r>
      <w:proofErr w:type="spellStart"/>
      <w:r>
        <w:t>references</w:t>
      </w:r>
      <w:proofErr w:type="spellEnd"/>
      <w:r>
        <w:t xml:space="preserve"> sucursal(</w:t>
      </w:r>
      <w:proofErr w:type="spellStart"/>
      <w:r>
        <w:t>idSucursal</w:t>
      </w:r>
      <w:proofErr w:type="spellEnd"/>
      <w:r>
        <w:t>),</w:t>
      </w:r>
    </w:p>
    <w:p w14:paraId="065852F7" w14:textId="77777777" w:rsidR="00A34A7A" w:rsidRDefault="00A34A7A" w:rsidP="00A34A7A">
      <w:r>
        <w:t xml:space="preserve">    </w:t>
      </w:r>
      <w:proofErr w:type="spellStart"/>
      <w:r>
        <w:t>sucursal_entrega</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05737BF7" w14:textId="77777777" w:rsidR="00A34A7A" w:rsidRDefault="00A34A7A" w:rsidP="00A34A7A">
      <w:r>
        <w:t xml:space="preserve">    </w:t>
      </w:r>
      <w:proofErr w:type="spellStart"/>
      <w:r>
        <w:t>foreign</w:t>
      </w:r>
      <w:proofErr w:type="spellEnd"/>
      <w:r>
        <w:t xml:space="preserve"> </w:t>
      </w:r>
      <w:proofErr w:type="spellStart"/>
      <w:r>
        <w:t>key</w:t>
      </w:r>
      <w:proofErr w:type="spellEnd"/>
      <w:r>
        <w:t xml:space="preserve"> (</w:t>
      </w:r>
      <w:proofErr w:type="spellStart"/>
      <w:r>
        <w:t>sucursal_entrega</w:t>
      </w:r>
      <w:proofErr w:type="spellEnd"/>
      <w:r>
        <w:t xml:space="preserve">) </w:t>
      </w:r>
      <w:proofErr w:type="spellStart"/>
      <w:r>
        <w:t>references</w:t>
      </w:r>
      <w:proofErr w:type="spellEnd"/>
      <w:r>
        <w:t xml:space="preserve"> sucursal(</w:t>
      </w:r>
      <w:proofErr w:type="spellStart"/>
      <w:r>
        <w:t>idSucursal</w:t>
      </w:r>
      <w:proofErr w:type="spellEnd"/>
      <w:r>
        <w:t>),</w:t>
      </w:r>
    </w:p>
    <w:p w14:paraId="3A6768FB" w14:textId="77777777" w:rsidR="00A34A7A" w:rsidRDefault="00A34A7A" w:rsidP="00A34A7A">
      <w:r>
        <w:t xml:space="preserve">    </w:t>
      </w:r>
      <w:proofErr w:type="spellStart"/>
      <w:r>
        <w:t>idEmpleado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2C332C24" w14:textId="77777777" w:rsidR="00A34A7A" w:rsidRDefault="00A34A7A" w:rsidP="00A34A7A">
      <w:r>
        <w:t xml:space="preserve">    </w:t>
      </w:r>
      <w:proofErr w:type="spellStart"/>
      <w:r>
        <w:t>foreign</w:t>
      </w:r>
      <w:proofErr w:type="spellEnd"/>
      <w:r>
        <w:t xml:space="preserve"> </w:t>
      </w:r>
      <w:proofErr w:type="spellStart"/>
      <w:r>
        <w:t>key</w:t>
      </w:r>
      <w:proofErr w:type="spellEnd"/>
      <w:r>
        <w:t xml:space="preserve"> (</w:t>
      </w:r>
      <w:proofErr w:type="spellStart"/>
      <w:r>
        <w:t>idEmpleado</w:t>
      </w:r>
      <w:proofErr w:type="spellEnd"/>
      <w:r>
        <w:t xml:space="preserve">) </w:t>
      </w:r>
      <w:proofErr w:type="spellStart"/>
      <w:r>
        <w:t>references</w:t>
      </w:r>
      <w:proofErr w:type="spellEnd"/>
      <w:r>
        <w:t xml:space="preserve"> empleado(</w:t>
      </w:r>
      <w:proofErr w:type="spellStart"/>
      <w:r>
        <w:t>idEmpleado</w:t>
      </w:r>
      <w:proofErr w:type="spellEnd"/>
      <w:r>
        <w:t>),</w:t>
      </w:r>
    </w:p>
    <w:p w14:paraId="42313B71" w14:textId="77777777" w:rsidR="00A34A7A" w:rsidRDefault="00A34A7A" w:rsidP="00A34A7A">
      <w:r>
        <w:t xml:space="preserve">    </w:t>
      </w:r>
      <w:proofErr w:type="spellStart"/>
      <w:r>
        <w:t>idCliente</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75C23A22" w14:textId="77777777" w:rsidR="00A34A7A" w:rsidRDefault="00A34A7A" w:rsidP="00A34A7A">
      <w:r>
        <w:t xml:space="preserve">    </w:t>
      </w:r>
      <w:proofErr w:type="spellStart"/>
      <w:r>
        <w:t>foreign</w:t>
      </w:r>
      <w:proofErr w:type="spellEnd"/>
      <w:r>
        <w:t xml:space="preserve"> </w:t>
      </w:r>
      <w:proofErr w:type="spellStart"/>
      <w:r>
        <w:t>key</w:t>
      </w:r>
      <w:proofErr w:type="spellEnd"/>
      <w:r>
        <w:t xml:space="preserve"> (</w:t>
      </w:r>
      <w:proofErr w:type="spellStart"/>
      <w:r>
        <w:t>idCliente</w:t>
      </w:r>
      <w:proofErr w:type="spellEnd"/>
      <w:r>
        <w:t xml:space="preserve">) </w:t>
      </w:r>
      <w:proofErr w:type="spellStart"/>
      <w:r>
        <w:t>references</w:t>
      </w:r>
      <w:proofErr w:type="spellEnd"/>
      <w:r>
        <w:t xml:space="preserve"> cliente(</w:t>
      </w:r>
      <w:proofErr w:type="spellStart"/>
      <w:r>
        <w:t>idCliente</w:t>
      </w:r>
      <w:proofErr w:type="spellEnd"/>
      <w:r>
        <w:t>),</w:t>
      </w:r>
    </w:p>
    <w:p w14:paraId="373D339F" w14:textId="77777777" w:rsidR="00A34A7A" w:rsidRDefault="00A34A7A" w:rsidP="00A34A7A">
      <w:r>
        <w:t xml:space="preserve">    </w:t>
      </w:r>
      <w:proofErr w:type="spellStart"/>
      <w:r>
        <w:t>idVehiculo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41F22B9C" w14:textId="77777777" w:rsidR="00A34A7A" w:rsidRDefault="00A34A7A" w:rsidP="00A34A7A">
      <w:r>
        <w:t xml:space="preserve">    </w:t>
      </w:r>
      <w:proofErr w:type="spellStart"/>
      <w:r>
        <w:t>foreign</w:t>
      </w:r>
      <w:proofErr w:type="spellEnd"/>
      <w:r>
        <w:t xml:space="preserve"> </w:t>
      </w:r>
      <w:proofErr w:type="spellStart"/>
      <w:r>
        <w:t>key</w:t>
      </w:r>
      <w:proofErr w:type="spellEnd"/>
      <w:r>
        <w:t>(</w:t>
      </w:r>
      <w:proofErr w:type="spellStart"/>
      <w:r>
        <w:t>idVehiculo</w:t>
      </w:r>
      <w:proofErr w:type="spellEnd"/>
      <w:r>
        <w:t xml:space="preserve">) </w:t>
      </w:r>
      <w:proofErr w:type="spellStart"/>
      <w:r>
        <w:t>references</w:t>
      </w:r>
      <w:proofErr w:type="spellEnd"/>
      <w:r>
        <w:t xml:space="preserve"> </w:t>
      </w:r>
      <w:proofErr w:type="spellStart"/>
      <w:r>
        <w:t>vehiculo</w:t>
      </w:r>
      <w:proofErr w:type="spellEnd"/>
      <w:r>
        <w:t>(</w:t>
      </w:r>
      <w:proofErr w:type="spellStart"/>
      <w:r>
        <w:t>idVehiculo</w:t>
      </w:r>
      <w:proofErr w:type="spellEnd"/>
      <w:r>
        <w:t>),</w:t>
      </w:r>
    </w:p>
    <w:p w14:paraId="027FD924" w14:textId="77777777" w:rsidR="00A34A7A" w:rsidRDefault="00A34A7A" w:rsidP="00A34A7A">
      <w:r>
        <w:t xml:space="preserve">    </w:t>
      </w:r>
      <w:proofErr w:type="spellStart"/>
      <w:r>
        <w:t>fecha_salida</w:t>
      </w:r>
      <w:proofErr w:type="spellEnd"/>
      <w:r>
        <w:t xml:space="preserve">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7DB9E8E8" w14:textId="77777777" w:rsidR="00A34A7A" w:rsidRDefault="00A34A7A" w:rsidP="00A34A7A">
      <w:r>
        <w:t xml:space="preserve">    </w:t>
      </w:r>
      <w:proofErr w:type="spellStart"/>
      <w:r>
        <w:t>fecha_llegada</w:t>
      </w:r>
      <w:proofErr w:type="spellEnd"/>
      <w:r>
        <w:t xml:space="preserve"> </w:t>
      </w:r>
      <w:proofErr w:type="spellStart"/>
      <w:proofErr w:type="gramStart"/>
      <w:r>
        <w:t>varchar</w:t>
      </w:r>
      <w:proofErr w:type="spellEnd"/>
      <w:r>
        <w:t>(</w:t>
      </w:r>
      <w:proofErr w:type="gramEnd"/>
      <w:r>
        <w:t>30),</w:t>
      </w:r>
    </w:p>
    <w:p w14:paraId="6028FA47" w14:textId="77777777" w:rsidR="00A34A7A" w:rsidRDefault="00A34A7A" w:rsidP="00A34A7A">
      <w:r>
        <w:t xml:space="preserve">    </w:t>
      </w:r>
      <w:proofErr w:type="spellStart"/>
      <w:r>
        <w:t>fecha_esperada</w:t>
      </w:r>
      <w:proofErr w:type="spellEnd"/>
      <w:r>
        <w:t xml:space="preserve">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1F16593A" w14:textId="77777777" w:rsidR="00A34A7A" w:rsidRDefault="00A34A7A" w:rsidP="00A34A7A">
      <w:r>
        <w:t xml:space="preserve">    </w:t>
      </w:r>
      <w:proofErr w:type="spellStart"/>
      <w:r>
        <w:t>porcentaje_descuento</w:t>
      </w:r>
      <w:proofErr w:type="spellEnd"/>
      <w:r>
        <w:t xml:space="preserve"> </w:t>
      </w:r>
      <w:proofErr w:type="spellStart"/>
      <w:r>
        <w:t>int</w:t>
      </w:r>
      <w:proofErr w:type="spellEnd"/>
      <w:r>
        <w:t>,</w:t>
      </w:r>
    </w:p>
    <w:p w14:paraId="3769BAF8" w14:textId="77777777" w:rsidR="00A34A7A" w:rsidRDefault="00A34A7A" w:rsidP="00A34A7A">
      <w:r>
        <w:t xml:space="preserve">    </w:t>
      </w:r>
      <w:proofErr w:type="spellStart"/>
      <w:r>
        <w:t>valor_cotizado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6E369F12" w14:textId="77777777" w:rsidR="00A34A7A" w:rsidRDefault="00A34A7A" w:rsidP="00A34A7A">
      <w:r>
        <w:t xml:space="preserve">    </w:t>
      </w:r>
      <w:proofErr w:type="spellStart"/>
      <w:r>
        <w:t>valor_pagado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408173B8" w14:textId="77777777" w:rsidR="00A34A7A" w:rsidRDefault="00A34A7A" w:rsidP="00A34A7A">
      <w:r>
        <w:t xml:space="preserve">    </w:t>
      </w:r>
      <w:proofErr w:type="spellStart"/>
      <w:r>
        <w:t>valor_semanal</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41412F30" w14:textId="77777777" w:rsidR="00A34A7A" w:rsidRDefault="00A34A7A" w:rsidP="00A34A7A">
      <w:r>
        <w:t xml:space="preserve">    </w:t>
      </w:r>
      <w:proofErr w:type="spellStart"/>
      <w:r>
        <w:t>valor_dia</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p>
    <w:p w14:paraId="7CBC1A01" w14:textId="77777777" w:rsidR="00A34A7A" w:rsidRDefault="00A34A7A" w:rsidP="00A34A7A">
      <w:r>
        <w:t>);</w:t>
      </w:r>
    </w:p>
    <w:p w14:paraId="573E82D6" w14:textId="77777777" w:rsidR="00A34A7A" w:rsidRDefault="00A34A7A" w:rsidP="00A34A7A">
      <w:r>
        <w:lastRenderedPageBreak/>
        <w:t>-- 8</w:t>
      </w:r>
    </w:p>
    <w:p w14:paraId="142E29EE" w14:textId="77777777" w:rsidR="00A34A7A" w:rsidRDefault="00A34A7A" w:rsidP="00A34A7A">
      <w:proofErr w:type="spellStart"/>
      <w:r>
        <w:t>create</w:t>
      </w:r>
      <w:proofErr w:type="spellEnd"/>
      <w:r>
        <w:t xml:space="preserve"> table </w:t>
      </w:r>
      <w:proofErr w:type="gramStart"/>
      <w:r>
        <w:t>mantenimiento(</w:t>
      </w:r>
      <w:proofErr w:type="gramEnd"/>
    </w:p>
    <w:p w14:paraId="4A0B4F4D" w14:textId="6F93C3D4" w:rsidR="00A34A7A" w:rsidRDefault="00A26BD5" w:rsidP="00A26BD5">
      <w:r>
        <w:t xml:space="preserve">    </w:t>
      </w:r>
      <w:proofErr w:type="spellStart"/>
      <w:r w:rsidR="00A34A7A">
        <w:t>idMantenimeinto</w:t>
      </w:r>
      <w:proofErr w:type="spellEnd"/>
      <w:r w:rsidR="00A34A7A">
        <w:t xml:space="preserve"> </w:t>
      </w:r>
      <w:proofErr w:type="spellStart"/>
      <w:r w:rsidR="00A34A7A">
        <w:t>int</w:t>
      </w:r>
      <w:proofErr w:type="spellEnd"/>
      <w:r w:rsidR="00A34A7A">
        <w:t xml:space="preserve"> </w:t>
      </w:r>
      <w:proofErr w:type="spellStart"/>
      <w:r w:rsidR="00A34A7A">
        <w:t>primary</w:t>
      </w:r>
      <w:proofErr w:type="spellEnd"/>
      <w:r w:rsidR="00A34A7A">
        <w:t xml:space="preserve"> </w:t>
      </w:r>
      <w:proofErr w:type="spellStart"/>
      <w:r w:rsidR="00A34A7A">
        <w:t>key</w:t>
      </w:r>
      <w:proofErr w:type="spellEnd"/>
      <w:r w:rsidR="00A34A7A">
        <w:t>,</w:t>
      </w:r>
    </w:p>
    <w:p w14:paraId="2EEE0D86" w14:textId="77777777" w:rsidR="00A34A7A" w:rsidRDefault="00A34A7A" w:rsidP="00A34A7A">
      <w:r>
        <w:t xml:space="preserve">    </w:t>
      </w:r>
      <w:proofErr w:type="spellStart"/>
      <w:r>
        <w:t>idVehiculo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7D898B44" w14:textId="77777777" w:rsidR="00A34A7A" w:rsidRDefault="00A34A7A" w:rsidP="00A34A7A">
      <w:r>
        <w:t xml:space="preserve">    </w:t>
      </w:r>
      <w:proofErr w:type="spellStart"/>
      <w:r>
        <w:t>foreign</w:t>
      </w:r>
      <w:proofErr w:type="spellEnd"/>
      <w:r>
        <w:t xml:space="preserve"> </w:t>
      </w:r>
      <w:proofErr w:type="spellStart"/>
      <w:r>
        <w:t>key</w:t>
      </w:r>
      <w:proofErr w:type="spellEnd"/>
      <w:r>
        <w:t>(</w:t>
      </w:r>
      <w:proofErr w:type="spellStart"/>
      <w:r>
        <w:t>idVehiculo</w:t>
      </w:r>
      <w:proofErr w:type="spellEnd"/>
      <w:r>
        <w:t xml:space="preserve">) </w:t>
      </w:r>
      <w:proofErr w:type="spellStart"/>
      <w:r>
        <w:t>references</w:t>
      </w:r>
      <w:proofErr w:type="spellEnd"/>
      <w:r>
        <w:t xml:space="preserve"> </w:t>
      </w:r>
      <w:proofErr w:type="spellStart"/>
      <w:r>
        <w:t>vehiculo</w:t>
      </w:r>
      <w:proofErr w:type="spellEnd"/>
      <w:r>
        <w:t>(</w:t>
      </w:r>
      <w:proofErr w:type="spellStart"/>
      <w:r>
        <w:t>idVehiculo</w:t>
      </w:r>
      <w:proofErr w:type="spellEnd"/>
      <w:r>
        <w:t>),</w:t>
      </w:r>
    </w:p>
    <w:p w14:paraId="20B0BBBF" w14:textId="77777777" w:rsidR="00A34A7A" w:rsidRDefault="00A34A7A" w:rsidP="00A34A7A">
      <w:r>
        <w:t xml:space="preserve">    </w:t>
      </w:r>
      <w:proofErr w:type="spellStart"/>
      <w:r>
        <w:t>descripcion</w:t>
      </w:r>
      <w:proofErr w:type="spellEnd"/>
      <w:r>
        <w:t xml:space="preserve"> </w:t>
      </w:r>
      <w:proofErr w:type="spellStart"/>
      <w:r>
        <w:t>varchar</w:t>
      </w:r>
      <w:proofErr w:type="spellEnd"/>
      <w:r>
        <w:t xml:space="preserve"> (100) </w:t>
      </w:r>
      <w:proofErr w:type="spellStart"/>
      <w:r>
        <w:t>not</w:t>
      </w:r>
      <w:proofErr w:type="spellEnd"/>
      <w:r>
        <w:t xml:space="preserve"> </w:t>
      </w:r>
      <w:proofErr w:type="spellStart"/>
      <w:r>
        <w:t>null</w:t>
      </w:r>
      <w:proofErr w:type="spellEnd"/>
      <w:r>
        <w:t>,</w:t>
      </w:r>
    </w:p>
    <w:p w14:paraId="371F5498" w14:textId="77777777" w:rsidR="00A34A7A" w:rsidRDefault="00A34A7A" w:rsidP="00A34A7A">
      <w:r>
        <w:t xml:space="preserve">    </w:t>
      </w:r>
      <w:proofErr w:type="spellStart"/>
      <w:r>
        <w:t>fecha_llegada</w:t>
      </w:r>
      <w:proofErr w:type="spellEnd"/>
      <w:r>
        <w:t xml:space="preserve">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47FD2CA0" w14:textId="77777777" w:rsidR="00A34A7A" w:rsidRDefault="00A34A7A" w:rsidP="00A34A7A">
      <w:r>
        <w:t xml:space="preserve">    </w:t>
      </w:r>
      <w:proofErr w:type="spellStart"/>
      <w:r>
        <w:t>fecha_salida</w:t>
      </w:r>
      <w:proofErr w:type="spellEnd"/>
      <w:r>
        <w:t xml:space="preserve"> </w:t>
      </w:r>
      <w:proofErr w:type="spellStart"/>
      <w:r>
        <w:t>varchar</w:t>
      </w:r>
      <w:proofErr w:type="spellEnd"/>
      <w:r>
        <w:t xml:space="preserve"> (30) </w:t>
      </w:r>
      <w:proofErr w:type="spellStart"/>
      <w:r>
        <w:t>not</w:t>
      </w:r>
      <w:proofErr w:type="spellEnd"/>
      <w:r>
        <w:t xml:space="preserve"> </w:t>
      </w:r>
      <w:proofErr w:type="spellStart"/>
      <w:r>
        <w:t>null</w:t>
      </w:r>
      <w:proofErr w:type="spellEnd"/>
      <w:r>
        <w:t>,</w:t>
      </w:r>
    </w:p>
    <w:p w14:paraId="56A5D50F" w14:textId="77777777" w:rsidR="00A34A7A" w:rsidRDefault="00A34A7A" w:rsidP="00A34A7A">
      <w:r>
        <w:t xml:space="preserve">    </w:t>
      </w:r>
      <w:proofErr w:type="spellStart"/>
      <w:r>
        <w:t>idLugar_mantenimiento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32EB7F9C" w14:textId="77777777" w:rsidR="00A34A7A" w:rsidRDefault="00A34A7A" w:rsidP="00A34A7A">
      <w:r>
        <w:t xml:space="preserve">    </w:t>
      </w:r>
      <w:proofErr w:type="spellStart"/>
      <w:r>
        <w:t>foreign</w:t>
      </w:r>
      <w:proofErr w:type="spellEnd"/>
      <w:r>
        <w:t xml:space="preserve"> </w:t>
      </w:r>
      <w:proofErr w:type="spellStart"/>
      <w:r>
        <w:t>key</w:t>
      </w:r>
      <w:proofErr w:type="spellEnd"/>
      <w:r>
        <w:t>(</w:t>
      </w:r>
      <w:proofErr w:type="spellStart"/>
      <w:r>
        <w:t>idLugar_mantenimiento</w:t>
      </w:r>
      <w:proofErr w:type="spellEnd"/>
      <w:r>
        <w:t xml:space="preserve">) </w:t>
      </w:r>
      <w:proofErr w:type="spellStart"/>
      <w:r>
        <w:t>references</w:t>
      </w:r>
      <w:proofErr w:type="spellEnd"/>
      <w:r>
        <w:t xml:space="preserve"> </w:t>
      </w:r>
      <w:proofErr w:type="spellStart"/>
      <w:r>
        <w:t>lugar_mantenimiento</w:t>
      </w:r>
      <w:proofErr w:type="spellEnd"/>
      <w:r>
        <w:t>(</w:t>
      </w:r>
      <w:proofErr w:type="spellStart"/>
      <w:r>
        <w:t>idLugar_mantenimiento</w:t>
      </w:r>
      <w:proofErr w:type="spellEnd"/>
      <w:r>
        <w:t>)</w:t>
      </w:r>
    </w:p>
    <w:p w14:paraId="410C7777" w14:textId="4086DB7F" w:rsidR="00A34A7A" w:rsidRDefault="00A34A7A" w:rsidP="00A34A7A">
      <w:r>
        <w:t>);</w:t>
      </w:r>
    </w:p>
    <w:p w14:paraId="109F6D3C" w14:textId="4F2E3EF5" w:rsidR="00A26BD5" w:rsidRDefault="00A26BD5" w:rsidP="00A34A7A"/>
    <w:p w14:paraId="3C3224A1" w14:textId="71EA298C" w:rsidR="00A26BD5" w:rsidRDefault="00A26BD5" w:rsidP="00A26BD5">
      <w:pPr>
        <w:pStyle w:val="Ttulo2"/>
        <w:rPr>
          <w:b/>
          <w:bCs/>
          <w:color w:val="auto"/>
          <w:sz w:val="28"/>
          <w:szCs w:val="28"/>
        </w:rPr>
      </w:pPr>
      <w:bookmarkStart w:id="25" w:name="_Toc182508962"/>
      <w:r w:rsidRPr="00A26BD5">
        <w:rPr>
          <w:b/>
          <w:bCs/>
          <w:color w:val="auto"/>
          <w:sz w:val="28"/>
          <w:szCs w:val="28"/>
        </w:rPr>
        <w:t>Inserción de datos</w:t>
      </w:r>
      <w:bookmarkEnd w:id="25"/>
    </w:p>
    <w:p w14:paraId="3F48E3CF" w14:textId="77777777" w:rsidR="00A26BD5" w:rsidRPr="00A26BD5" w:rsidRDefault="00A26BD5" w:rsidP="00A26BD5"/>
    <w:p w14:paraId="37F8AAB7" w14:textId="24D1DAFB" w:rsidR="00A26BD5" w:rsidRPr="00A26BD5" w:rsidRDefault="00A26BD5" w:rsidP="00A26BD5">
      <w:pPr>
        <w:pStyle w:val="Ttulo3"/>
        <w:rPr>
          <w:b/>
          <w:bCs/>
          <w:color w:val="auto"/>
          <w:sz w:val="28"/>
          <w:szCs w:val="28"/>
        </w:rPr>
      </w:pPr>
      <w:bookmarkStart w:id="26" w:name="_Toc182508963"/>
      <w:r w:rsidRPr="00A26BD5">
        <w:rPr>
          <w:b/>
          <w:bCs/>
          <w:color w:val="auto"/>
          <w:sz w:val="28"/>
          <w:szCs w:val="28"/>
        </w:rPr>
        <w:t>sucursal</w:t>
      </w:r>
      <w:bookmarkEnd w:id="26"/>
    </w:p>
    <w:p w14:paraId="7CC823BE" w14:textId="77777777" w:rsidR="00A26BD5" w:rsidRDefault="00A26BD5" w:rsidP="00A26BD5">
      <w:r>
        <w:t>INSERT INTO sucursal (</w:t>
      </w:r>
      <w:proofErr w:type="spellStart"/>
      <w:r>
        <w:t>idSucursal</w:t>
      </w:r>
      <w:proofErr w:type="spellEnd"/>
      <w:r>
        <w:t xml:space="preserve">, </w:t>
      </w:r>
      <w:proofErr w:type="spellStart"/>
      <w:r>
        <w:t>pais</w:t>
      </w:r>
      <w:proofErr w:type="spellEnd"/>
      <w:r>
        <w:t xml:space="preserve">, ciudad, </w:t>
      </w:r>
      <w:proofErr w:type="spellStart"/>
      <w:r>
        <w:t>direccion</w:t>
      </w:r>
      <w:proofErr w:type="spellEnd"/>
      <w:r>
        <w:t xml:space="preserve">, </w:t>
      </w:r>
      <w:proofErr w:type="spellStart"/>
      <w:r>
        <w:t>telefono</w:t>
      </w:r>
      <w:proofErr w:type="spellEnd"/>
      <w:r>
        <w:t xml:space="preserve">, celular, </w:t>
      </w:r>
      <w:proofErr w:type="spellStart"/>
      <w:r>
        <w:t>correo_electronico</w:t>
      </w:r>
      <w:proofErr w:type="spellEnd"/>
      <w:r>
        <w:t>) VALUES</w:t>
      </w:r>
    </w:p>
    <w:p w14:paraId="25102B35" w14:textId="77777777" w:rsidR="00A26BD5" w:rsidRDefault="00A26BD5" w:rsidP="00A26BD5">
      <w:r>
        <w:t>(1, 'Colombia', 'Medellín', 'Av. Insurgentes 1234', '4-1234-5678', '4-8765-4321', 'medellin@sucursal.com'),</w:t>
      </w:r>
    </w:p>
    <w:p w14:paraId="78565B67" w14:textId="77777777" w:rsidR="00A26BD5" w:rsidRDefault="00A26BD5" w:rsidP="00A26BD5">
      <w:r>
        <w:t>(2, 'Colombia', 'Cali', 'Calle Florida 850', '2-2345-6789', '2-9876-5432', 'cali@sucursal.com'),</w:t>
      </w:r>
    </w:p>
    <w:p w14:paraId="23FD85BE" w14:textId="77777777" w:rsidR="00A26BD5" w:rsidRDefault="00A26BD5" w:rsidP="00A26BD5">
      <w:r>
        <w:t>(3, 'Colombia', 'Barranquilla', 'Calle Gran Vía 12', '5-3456-7890', '5-6543-2109', 'barranquilla@sucursal.com'),</w:t>
      </w:r>
    </w:p>
    <w:p w14:paraId="50007F4C" w14:textId="77777777" w:rsidR="00A26BD5" w:rsidRDefault="00A26BD5" w:rsidP="00A26BD5">
      <w:r>
        <w:t>(4, 'Colombia', 'Bogotá', 'Carrera 7 #45-67', '1-4567-8901', '1-7890-1234', 'bogota@sucursal.com'),</w:t>
      </w:r>
    </w:p>
    <w:p w14:paraId="3E206612" w14:textId="77777777" w:rsidR="00A26BD5" w:rsidRDefault="00A26BD5" w:rsidP="00A26BD5">
      <w:r>
        <w:t>(5, 'Colombia', 'Cartagena', 'Av. Providencia 987', '5-5678-9012', '5-8901-2345', 'cartagena@sucursal.com'),</w:t>
      </w:r>
    </w:p>
    <w:p w14:paraId="7BF883BF" w14:textId="77777777" w:rsidR="00A26BD5" w:rsidRDefault="00A26BD5" w:rsidP="00A26BD5">
      <w:r>
        <w:t>(6, 'Colombia', 'Bucaramanga', 'Av. Larco 456', '7-6789-0123', '7-9012-3456', 'bucaramanga@sucursal.com'),</w:t>
      </w:r>
    </w:p>
    <w:p w14:paraId="07E333F8" w14:textId="77777777" w:rsidR="00A26BD5" w:rsidRDefault="00A26BD5" w:rsidP="00A26BD5">
      <w:r>
        <w:t>(7, 'Colombia', 'Cúcuta', '</w:t>
      </w:r>
      <w:proofErr w:type="spellStart"/>
      <w:r>
        <w:t>Biscayne</w:t>
      </w:r>
      <w:proofErr w:type="spellEnd"/>
      <w:r>
        <w:t xml:space="preserve"> </w:t>
      </w:r>
      <w:proofErr w:type="spellStart"/>
      <w:r>
        <w:t>Blvd</w:t>
      </w:r>
      <w:proofErr w:type="spellEnd"/>
      <w:r>
        <w:t xml:space="preserve"> 123', '7-7890-1234', '7-4321-5678', 'cucuta@sucursal.com'),</w:t>
      </w:r>
    </w:p>
    <w:p w14:paraId="324D750E" w14:textId="77777777" w:rsidR="00A26BD5" w:rsidRDefault="00A26BD5" w:rsidP="00A26BD5">
      <w:r>
        <w:t>(8, 'Colombia', 'Manizales', '</w:t>
      </w:r>
      <w:proofErr w:type="spellStart"/>
      <w:r>
        <w:t>Rua</w:t>
      </w:r>
      <w:proofErr w:type="spellEnd"/>
      <w:r>
        <w:t xml:space="preserve"> Augusta 250', '6-8901-2345', '6-5678-9102', 'manizales@sucursal.com'),</w:t>
      </w:r>
    </w:p>
    <w:p w14:paraId="60906A42" w14:textId="77777777" w:rsidR="00A26BD5" w:rsidRDefault="00A26BD5" w:rsidP="00A26BD5">
      <w:r>
        <w:t>(9, 'Colombia', 'Pereira', '</w:t>
      </w:r>
      <w:proofErr w:type="spellStart"/>
      <w:r>
        <w:t>Yonge</w:t>
      </w:r>
      <w:proofErr w:type="spellEnd"/>
      <w:r>
        <w:t xml:space="preserve"> </w:t>
      </w:r>
      <w:proofErr w:type="spellStart"/>
      <w:r>
        <w:t>St</w:t>
      </w:r>
      <w:proofErr w:type="spellEnd"/>
      <w:r>
        <w:t xml:space="preserve"> 789', '6-9012-3456', '6-6789-0123', 'pereira@sucursal.com'),</w:t>
      </w:r>
    </w:p>
    <w:p w14:paraId="1F494D74" w14:textId="77777777" w:rsidR="00A26BD5" w:rsidRDefault="00A26BD5" w:rsidP="00A26BD5">
      <w:r>
        <w:lastRenderedPageBreak/>
        <w:t>(10, 'Colombia', 'Santa Marta', 'Av. 18 de Julio 456', '5-0123-4567', '5-3456-7890', 'santamarta@sucursal.com');</w:t>
      </w:r>
    </w:p>
    <w:p w14:paraId="5A2D2F0F" w14:textId="77777777" w:rsidR="00A26BD5" w:rsidRDefault="00A26BD5" w:rsidP="00A26BD5"/>
    <w:p w14:paraId="12733D13" w14:textId="4E80342E" w:rsidR="00A26BD5" w:rsidRPr="00A26BD5" w:rsidRDefault="00A26BD5" w:rsidP="00A26BD5">
      <w:pPr>
        <w:pStyle w:val="Ttulo3"/>
        <w:rPr>
          <w:b/>
          <w:bCs/>
          <w:color w:val="auto"/>
          <w:sz w:val="28"/>
          <w:szCs w:val="28"/>
        </w:rPr>
      </w:pPr>
      <w:bookmarkStart w:id="27" w:name="_Toc182508964"/>
      <w:r>
        <w:rPr>
          <w:b/>
          <w:bCs/>
          <w:color w:val="auto"/>
          <w:sz w:val="28"/>
          <w:szCs w:val="28"/>
        </w:rPr>
        <w:t>Cliente</w:t>
      </w:r>
      <w:bookmarkEnd w:id="27"/>
    </w:p>
    <w:p w14:paraId="69FAC795" w14:textId="77777777" w:rsidR="00A26BD5" w:rsidRDefault="00A26BD5" w:rsidP="00A26BD5">
      <w:r>
        <w:t>INSERT INTO cliente (</w:t>
      </w:r>
      <w:proofErr w:type="spellStart"/>
      <w:r>
        <w:t>idCliente</w:t>
      </w:r>
      <w:proofErr w:type="spellEnd"/>
      <w:r>
        <w:t xml:space="preserve">, nombre1, nombre2, apellido1, apellido2, cedula, ciudad, </w:t>
      </w:r>
      <w:proofErr w:type="spellStart"/>
      <w:r>
        <w:t>direccion</w:t>
      </w:r>
      <w:proofErr w:type="spellEnd"/>
      <w:r>
        <w:t xml:space="preserve">, celular, </w:t>
      </w:r>
      <w:proofErr w:type="spellStart"/>
      <w:r>
        <w:t>correo_electronico</w:t>
      </w:r>
      <w:proofErr w:type="spellEnd"/>
      <w:r>
        <w:t>) VALUES</w:t>
      </w:r>
    </w:p>
    <w:p w14:paraId="54C79C7C" w14:textId="77777777" w:rsidR="00A26BD5" w:rsidRDefault="00A26BD5" w:rsidP="00A26BD5">
      <w:r>
        <w:t>(1, 'Juan', 'Carlos', 'Pérez', 'García', 12345678, 'Bogotá', 'Calle 10 #12-34', '3001234567', 'juan.perez@gmail.com'),</w:t>
      </w:r>
    </w:p>
    <w:p w14:paraId="08CB1678" w14:textId="77777777" w:rsidR="00A26BD5" w:rsidRDefault="00A26BD5" w:rsidP="00A26BD5">
      <w:r>
        <w:t>(2, 'Ana', 'María', 'Rodríguez', 'López', 23456789, 'Medellín', 'Carrera 5 #67-89', '3002345678', 'ana.rodriguez@yahoo.com'),</w:t>
      </w:r>
    </w:p>
    <w:p w14:paraId="7229AFC4" w14:textId="77777777" w:rsidR="00A26BD5" w:rsidRDefault="00A26BD5" w:rsidP="00A26BD5">
      <w:r>
        <w:t>(3, 'Luis', NULL, 'Gómez', 'Martínez', 34567890, 'Cali', 'Av. Siempre Viva 123', '3003456789', 'luis.gomez@hotmail.com'),</w:t>
      </w:r>
    </w:p>
    <w:p w14:paraId="4448D88E" w14:textId="77777777" w:rsidR="00A26BD5" w:rsidRDefault="00A26BD5" w:rsidP="00A26BD5">
      <w:r>
        <w:t>(4, 'Carlos', 'Andrés', 'Fernández', 'Ruiz', 45678901, 'Barranquilla', 'Calle 45 #9-10', '3004567890', 'carlos.fernandez@outlook.com'),</w:t>
      </w:r>
    </w:p>
    <w:p w14:paraId="39A89E39" w14:textId="77777777" w:rsidR="00A26BD5" w:rsidRDefault="00A26BD5" w:rsidP="00A26BD5">
      <w:r>
        <w:t>(5, 'María', NULL, 'López', 'González', 56789012, 'Cartagena', 'Carrera 8 #12-34', '3005678901', 'maria.lopez@gmail.com'),</w:t>
      </w:r>
    </w:p>
    <w:p w14:paraId="14CAB3FF" w14:textId="77777777" w:rsidR="00A26BD5" w:rsidRDefault="00A26BD5" w:rsidP="00A26BD5">
      <w:r>
        <w:t>(6, 'Andrea', 'Paola', 'Ramírez', 'Hernández', 67890123, 'Pereira', 'Calle 23 #45-67', '3006789012', 'andrea.ramirez@yahoo.com'),</w:t>
      </w:r>
    </w:p>
    <w:p w14:paraId="3F67F575" w14:textId="77777777" w:rsidR="00A26BD5" w:rsidRDefault="00A26BD5" w:rsidP="00A26BD5">
      <w:r>
        <w:t>(7, 'Fernando', 'José', 'Suárez', 'Patiño', 78901234, 'Manizales', 'Av. Central 89', '3007890123', 'fernando.suarez@hotmail.com'),</w:t>
      </w:r>
    </w:p>
    <w:p w14:paraId="12406FB6" w14:textId="77777777" w:rsidR="00A26BD5" w:rsidRDefault="00A26BD5" w:rsidP="00A26BD5">
      <w:r>
        <w:t>(8, 'Lucía', 'Camila', 'Muñoz', 'Cárdenas', 89012345, 'Bucaramanga', 'Carrera 10 #11-22', '3008901234', 'lucia.munoz@outlook.com'),</w:t>
      </w:r>
    </w:p>
    <w:p w14:paraId="4D0A434D" w14:textId="77777777" w:rsidR="00A26BD5" w:rsidRDefault="00A26BD5" w:rsidP="00A26BD5">
      <w:r>
        <w:t>(9, 'Ricardo', 'Alfonso', 'Morales', 'Ortiz', 90123456, 'Montería', 'Calle 20 #30-40', '3009012345', 'ricardo.morales@gmail.com'),</w:t>
      </w:r>
    </w:p>
    <w:p w14:paraId="1DC4C4EE" w14:textId="77777777" w:rsidR="00A26BD5" w:rsidRDefault="00A26BD5" w:rsidP="00A26BD5">
      <w:r>
        <w:t>(10, 'Paola', NULL, 'Salazar', 'Quintero', 10123457, 'Cúcuta', 'Carrera 2 #15-25', '3010123456', 'paola.salazar@yahoo.com'),</w:t>
      </w:r>
    </w:p>
    <w:p w14:paraId="20C39DC7" w14:textId="77777777" w:rsidR="00A26BD5" w:rsidRDefault="00A26BD5" w:rsidP="00A26BD5">
      <w:r>
        <w:t>(11, 'Juan', 'Carlos', 'Pérez', 'García', 11123457, 'Bogotá', 'Calle 11 #22-44', '3001123457', 'juan.perez11@gmail.com'),</w:t>
      </w:r>
    </w:p>
    <w:p w14:paraId="0B88A16E" w14:textId="77777777" w:rsidR="00A26BD5" w:rsidRDefault="00A26BD5" w:rsidP="00A26BD5">
      <w:r>
        <w:t>(12, 'Ana', 'María', 'Rodríguez', 'López', 12123457, 'Medellín', 'Carrera 6 #78-90', '3001223458', 'ana.rodriguez21@yahoo.com'),</w:t>
      </w:r>
    </w:p>
    <w:p w14:paraId="13A5AD0A" w14:textId="77777777" w:rsidR="00A26BD5" w:rsidRDefault="00A26BD5" w:rsidP="00A26BD5">
      <w:r>
        <w:t>(13, 'Luis', NULL, 'Gómez', 'Martínez', 13123457, 'Cali', 'Av. Las Flores 123', '3001323459', 'luis.gomez31@hotmail.com'),</w:t>
      </w:r>
    </w:p>
    <w:p w14:paraId="55EC1553" w14:textId="77777777" w:rsidR="00A26BD5" w:rsidRDefault="00A26BD5" w:rsidP="00A26BD5">
      <w:r>
        <w:t>(14, 'Carlos', 'Andrés', 'Fernández', 'Ruiz', 14123457, 'Barranquilla', 'Calle 46 #10-12', '3001423460', 'carlos.fernandez41@outlook.com'),</w:t>
      </w:r>
    </w:p>
    <w:p w14:paraId="5CFAEFEF" w14:textId="77777777" w:rsidR="00A26BD5" w:rsidRDefault="00A26BD5" w:rsidP="00A26BD5">
      <w:r>
        <w:lastRenderedPageBreak/>
        <w:t>(15, 'María', NULL, 'López', 'González', 15123457, 'Cartagena', 'Carrera 9 #13-35', '3001523461', 'maria.lopez51@gmail.com'),</w:t>
      </w:r>
    </w:p>
    <w:p w14:paraId="21D39B69" w14:textId="77777777" w:rsidR="00A26BD5" w:rsidRDefault="00A26BD5" w:rsidP="00A26BD5">
      <w:r>
        <w:t>(16, 'Andrea', 'Paola', 'Ramírez', 'Hernández', 16123457, 'Pereira', 'Calle 24 #46-68', '3001623462', 'andrea.ramirez61@yahoo.com'),</w:t>
      </w:r>
    </w:p>
    <w:p w14:paraId="4DFDE116" w14:textId="77777777" w:rsidR="00A26BD5" w:rsidRDefault="00A26BD5" w:rsidP="00A26BD5">
      <w:r>
        <w:t>(17, 'Fernando', 'José', 'Suárez', 'Patiño', 17123457, 'Manizales', 'Av. Occidental 89', '3001723463', 'fernando.suarez71@hotmail.com'),</w:t>
      </w:r>
    </w:p>
    <w:p w14:paraId="1FB0EFF2" w14:textId="77777777" w:rsidR="00A26BD5" w:rsidRDefault="00A26BD5" w:rsidP="00A26BD5">
      <w:r>
        <w:t>(18, 'Lucía', 'Camila', 'Muñoz', 'Cárdenas', 18123457, 'Bucaramanga', 'Carrera 11 #12-23', '3001823464', 'lucia.munoz81@outlook.com'),</w:t>
      </w:r>
    </w:p>
    <w:p w14:paraId="61F1E06B" w14:textId="77777777" w:rsidR="00A26BD5" w:rsidRDefault="00A26BD5" w:rsidP="00A26BD5">
      <w:r>
        <w:t>(19, 'Ricardo', 'Alfonso', 'Morales', 'Ortiz', 19123457, 'Montería', 'Calle 21 #31-41', '3001923465', 'ricardo.morales91@gmail.com'),</w:t>
      </w:r>
    </w:p>
    <w:p w14:paraId="173B49FB" w14:textId="77777777" w:rsidR="00A26BD5" w:rsidRDefault="00A26BD5" w:rsidP="00A26BD5">
      <w:r>
        <w:t>(20, 'Paola', NULL, 'Salazar', 'Quintero', 20123457, 'Cúcuta', 'Carrera 3 #16-26', '3012023466', 'paola.salazar01@yahoo.com'),</w:t>
      </w:r>
    </w:p>
    <w:p w14:paraId="5891E53E" w14:textId="77777777" w:rsidR="00A26BD5" w:rsidRDefault="00A26BD5" w:rsidP="00A26BD5">
      <w:r>
        <w:t>(21, 'Alberto', NULL, 'García', 'Vargas', 21234567, 'Bogotá', 'Calle 50 #10-20', '3012134577', 'alberto.garcia@gmail.com'),</w:t>
      </w:r>
    </w:p>
    <w:p w14:paraId="70146B2A" w14:textId="77777777" w:rsidR="00A26BD5" w:rsidRDefault="00A26BD5" w:rsidP="00A26BD5">
      <w:r>
        <w:t>(22, 'Camila', 'Sofía', 'Gutiérrez', 'Loaiza', 22234567, 'Medellín', 'Carrera 11 #22-33', '3012234578', 'camila.gutierrez@yahoo.com'),</w:t>
      </w:r>
    </w:p>
    <w:p w14:paraId="5A601CD2" w14:textId="77777777" w:rsidR="00A26BD5" w:rsidRDefault="00A26BD5" w:rsidP="00A26BD5">
      <w:r>
        <w:t>(23, 'Sebastián', NULL, 'Díaz', 'Muñoz', 23234567, 'Cali', 'Av. Primavera 456', '3012334579', 'sebastian.diaz@hotmail.com'),</w:t>
      </w:r>
    </w:p>
    <w:p w14:paraId="343E9A27" w14:textId="77777777" w:rsidR="00A26BD5" w:rsidRDefault="00A26BD5" w:rsidP="00A26BD5">
      <w:r>
        <w:t>(24, 'Miguel', 'Ángel', 'Mendoza', 'Velásquez', 24234567, 'Barranquilla', 'Calle 55 #6-7', '3012434580', 'miguel.mendoza@outlook.com'),</w:t>
      </w:r>
    </w:p>
    <w:p w14:paraId="60AC994A" w14:textId="77777777" w:rsidR="00A26BD5" w:rsidRDefault="00A26BD5" w:rsidP="00A26BD5">
      <w:r>
        <w:t>(25, 'Valentina', NULL, 'Ortiz', 'Santos', 25234567, 'Cartagena', 'Carrera 13 #7-8', '3012534581', 'valentina.ortiz@gmail.com'),</w:t>
      </w:r>
    </w:p>
    <w:p w14:paraId="5881A4E4" w14:textId="77777777" w:rsidR="00A26BD5" w:rsidRDefault="00A26BD5" w:rsidP="00A26BD5">
      <w:r>
        <w:t>(26, 'Sara', 'Estefanía', 'Pineda', 'Ríos', 26234567, 'Pereira', 'Calle 33 #8-9', '3012634582', 'sara.pineda@yahoo.com'),</w:t>
      </w:r>
    </w:p>
    <w:p w14:paraId="009FA615" w14:textId="77777777" w:rsidR="00A26BD5" w:rsidRDefault="00A26BD5" w:rsidP="00A26BD5">
      <w:r>
        <w:t>(27, 'Javier', 'David', 'Moreno', 'Castaño', 27234567, 'Manizales', 'Av. Libertad 12', '3012734583', 'javier.moreno@hotmail.com'),</w:t>
      </w:r>
    </w:p>
    <w:p w14:paraId="07B332A6" w14:textId="77777777" w:rsidR="00A26BD5" w:rsidRDefault="00A26BD5" w:rsidP="00A26BD5">
      <w:r>
        <w:t>(28, 'Luisa', 'Fernanda', 'Guerrero', 'Giraldo', 28234567, 'Bucaramanga', 'Carrera 7 #13-14', '3012834584', 'luisa.guerrero@outlook.com'),</w:t>
      </w:r>
    </w:p>
    <w:p w14:paraId="00AAB492" w14:textId="77777777" w:rsidR="00A26BD5" w:rsidRDefault="00A26BD5" w:rsidP="00A26BD5">
      <w:r>
        <w:t>(29, 'Francisco', 'José', 'Hernández', 'Molina', 29234567, 'Montería', 'Calle 29 #15-16', '3012934585', 'francisco.hernandez@gmail.com'),</w:t>
      </w:r>
    </w:p>
    <w:p w14:paraId="2FDDEEBD" w14:textId="77777777" w:rsidR="00A26BD5" w:rsidRDefault="00A26BD5" w:rsidP="00A26BD5">
      <w:r>
        <w:t>(30, 'Laura', 'Andrea', 'Castillo', 'Reyes', 30234567, 'Cúcuta', 'Carrera 14 #17-18', '3013034586', 'laura.castillo@yahoo.com'),</w:t>
      </w:r>
    </w:p>
    <w:p w14:paraId="701C9280" w14:textId="77777777" w:rsidR="00A26BD5" w:rsidRDefault="00A26BD5" w:rsidP="00A26BD5">
      <w:r>
        <w:t>(31, 'Carlos', NULL, 'Santos', 'Muñoz', 31234567, 'Bogotá', 'Calle 80 #20-30', '3013134577', 'carlos.santos@gmail.com'),</w:t>
      </w:r>
    </w:p>
    <w:p w14:paraId="132D314A" w14:textId="77777777" w:rsidR="00A26BD5" w:rsidRDefault="00A26BD5" w:rsidP="00A26BD5">
      <w:r>
        <w:lastRenderedPageBreak/>
        <w:t>(32, 'Diana', 'Patricia', 'Velásquez', 'Moreno', 32234567, 'Medellín', 'Carrera 10 #5-25', '3013234578', 'diana.velasquez@yahoo.com'),</w:t>
      </w:r>
    </w:p>
    <w:p w14:paraId="47C88FDE" w14:textId="77777777" w:rsidR="00A26BD5" w:rsidRDefault="00A26BD5" w:rsidP="00A26BD5">
      <w:r>
        <w:t>(33, 'Felipe', 'Alejandro', 'Castro', 'Soto', 33234567, 'Cali', 'Av. Estadio 500', '3013334579', 'felipe.castro@hotmail.com'),</w:t>
      </w:r>
    </w:p>
    <w:p w14:paraId="74440306" w14:textId="77777777" w:rsidR="00A26BD5" w:rsidRDefault="00A26BD5" w:rsidP="00A26BD5">
      <w:r>
        <w:t>(34, 'Adriana', 'Lucía', 'Restrepo', 'Ortega', 34234567, 'Barranquilla', 'Calle 33 #40-41', '3013434580', 'adriana.restrepo@outlook.com'),</w:t>
      </w:r>
    </w:p>
    <w:p w14:paraId="7034F30A" w14:textId="77777777" w:rsidR="00A26BD5" w:rsidRDefault="00A26BD5" w:rsidP="00A26BD5">
      <w:r>
        <w:t>(35, 'Mateo', 'Andrés', 'Reyes', 'Pérez', 35234567, 'Cartagena', 'Carrera 4 #10-12', '3013534581', 'mateo.reyes@gmail.com'),</w:t>
      </w:r>
    </w:p>
    <w:p w14:paraId="3A5CBC32" w14:textId="77777777" w:rsidR="00A26BD5" w:rsidRDefault="00A26BD5" w:rsidP="00A26BD5">
      <w:r>
        <w:t>(36, 'Daniela', NULL, 'Cabrera', 'López', 36234567, 'Pereira', 'Calle 16 #30-35', '3013634582', 'daniela.cabrera@yahoo.com'),</w:t>
      </w:r>
    </w:p>
    <w:p w14:paraId="12ACA3DB" w14:textId="77777777" w:rsidR="00A26BD5" w:rsidRDefault="00A26BD5" w:rsidP="00A26BD5">
      <w:r>
        <w:t>(37, 'Gabriel', 'Iván', 'Peña', 'Giraldo', 37234567, 'Manizales', 'Av. Panamericana 234', '3013734583', 'gabriel.pena@hotmail.com'),</w:t>
      </w:r>
    </w:p>
    <w:p w14:paraId="0416CC4C" w14:textId="77777777" w:rsidR="00A26BD5" w:rsidRDefault="00A26BD5" w:rsidP="00A26BD5">
      <w:r>
        <w:t>(38, 'Natalia', 'Marcela', 'Córdoba', 'Salas', 38234567, 'Bucaramanga', 'Carrera 8 #5-6', '3013834584', 'natalia.cordoba@outlook.com'),</w:t>
      </w:r>
    </w:p>
    <w:p w14:paraId="79A83AE0" w14:textId="77777777" w:rsidR="00A26BD5" w:rsidRDefault="00A26BD5" w:rsidP="00A26BD5">
      <w:r>
        <w:t>(39, 'Juliana', 'Fernanda', 'Villa', 'Rivera', 39234567, 'Montería', 'Calle 40 #50-51', '3013934585', 'juliana.villa@gmail.com'),</w:t>
      </w:r>
    </w:p>
    <w:p w14:paraId="45E79737" w14:textId="77777777" w:rsidR="00A26BD5" w:rsidRDefault="00A26BD5" w:rsidP="00A26BD5">
      <w:r>
        <w:t>(40, 'Andrés', NULL, 'Jiménez', 'Ramírez', 40234567, 'Cúcuta', 'Carrera 15 #7-8', '3014034586', 'andres.jimenez@yahoo.com'),</w:t>
      </w:r>
    </w:p>
    <w:p w14:paraId="60A0EBED" w14:textId="77777777" w:rsidR="00A26BD5" w:rsidRDefault="00A26BD5" w:rsidP="00A26BD5">
      <w:r>
        <w:t>(41, 'Margarita', 'Elena', 'Roldán', 'Vega', 41234567, 'Bogotá', 'Calle 22 #10-30', '3014134577', 'margarita.roldan@gmail.com'),</w:t>
      </w:r>
    </w:p>
    <w:p w14:paraId="1887BFDD" w14:textId="77777777" w:rsidR="00A26BD5" w:rsidRDefault="00A26BD5" w:rsidP="00A26BD5">
      <w:r>
        <w:t>(42, 'Juan', 'Esteban', 'Medina', 'Torres', 42234567, 'Medellín', 'Carrera 50 #3-4', '3014234578', 'juan.medina@yahoo.com'),</w:t>
      </w:r>
    </w:p>
    <w:p w14:paraId="2AD82FD1" w14:textId="77777777" w:rsidR="00A26BD5" w:rsidRDefault="00A26BD5" w:rsidP="00A26BD5">
      <w:r>
        <w:t xml:space="preserve">(43, 'Manuel', NULL, 'Martínez', 'García', 43234567, 'Cali', 'Av. 7 de </w:t>
      </w:r>
      <w:proofErr w:type="gramStart"/>
      <w:r>
        <w:t>Agosto</w:t>
      </w:r>
      <w:proofErr w:type="gramEnd"/>
      <w:r>
        <w:t xml:space="preserve"> #500', '3014334579', 'manuel.martinez@hotmail.com'),</w:t>
      </w:r>
    </w:p>
    <w:p w14:paraId="42AF370C" w14:textId="77777777" w:rsidR="00A26BD5" w:rsidRDefault="00A26BD5" w:rsidP="00A26BD5">
      <w:r>
        <w:t>(44, 'Paula', 'Andrea', 'Escobar', 'Navarro', 44234567, 'Barranquilla', 'Calle 28 #15-20', '3014434580', 'paula.escobar@outlook.com'),</w:t>
      </w:r>
    </w:p>
    <w:p w14:paraId="56DFA432" w14:textId="77777777" w:rsidR="00A26BD5" w:rsidRDefault="00A26BD5" w:rsidP="00A26BD5">
      <w:r>
        <w:t>(45, 'Alonso', NULL, 'Ríos', 'Mendoza', 45234567, 'Cartagena', 'Carrera 16 #8-9', '3014534581', 'alonso.rios@gmail.com'),</w:t>
      </w:r>
    </w:p>
    <w:p w14:paraId="5CAAEE06" w14:textId="77777777" w:rsidR="00A26BD5" w:rsidRDefault="00A26BD5" w:rsidP="00A26BD5">
      <w:r>
        <w:t>(46, 'Camilo', 'David', 'Navarro', 'Morales', 46234567, 'Pereira', 'Calle 45 #10-11', '3014634582', 'camilo.navarro@yahoo.com'),</w:t>
      </w:r>
    </w:p>
    <w:p w14:paraId="247A508C" w14:textId="77777777" w:rsidR="00A26BD5" w:rsidRDefault="00A26BD5" w:rsidP="00A26BD5">
      <w:r>
        <w:t>(47, 'Nicolás', NULL, 'Guzmán', 'Villalba', 47234567, 'Manizales', 'Av. Colón 456', '3014734583', 'nicolas.guzman@hotmail.com'),</w:t>
      </w:r>
    </w:p>
    <w:p w14:paraId="0370C1B6" w14:textId="77777777" w:rsidR="00A26BD5" w:rsidRDefault="00A26BD5" w:rsidP="00A26BD5">
      <w:r>
        <w:t>(48, 'Lorena', 'María', 'Santos', 'Quintero', 48234567, 'Bucaramanga', 'Carrera 22 #12-13', '3014834584', 'lorena.santos@outlook.com'),</w:t>
      </w:r>
    </w:p>
    <w:p w14:paraId="17C41519" w14:textId="77777777" w:rsidR="00A26BD5" w:rsidRDefault="00A26BD5" w:rsidP="00A26BD5">
      <w:r>
        <w:lastRenderedPageBreak/>
        <w:t>(49, 'Julio', 'César', 'Ramírez', 'Salazar', 49234567, 'Montería', 'Calle 33 #5-6', '3014934585', 'julio.ramirez@gmail.com'),</w:t>
      </w:r>
    </w:p>
    <w:p w14:paraId="586A197A" w14:textId="77777777" w:rsidR="00A26BD5" w:rsidRDefault="00A26BD5" w:rsidP="00A26BD5">
      <w:r>
        <w:t>(50, 'Martha', 'Patricia', 'Ortiz', 'Gómez', 50234567, 'Cúcuta', 'Carrera 2 #20-21', '3015034586', 'martha.ortiz@yahoo.com'),</w:t>
      </w:r>
    </w:p>
    <w:p w14:paraId="79603C67" w14:textId="77777777" w:rsidR="00A26BD5" w:rsidRDefault="00A26BD5" w:rsidP="00A26BD5">
      <w:r>
        <w:t>(51, 'Marcela', 'Juliana', 'Hernández', 'Lara', 51234567, 'Bogotá', 'Calle 16 #32-34', '3015134577', 'marcela.hernandez@gmail.com'),</w:t>
      </w:r>
    </w:p>
    <w:p w14:paraId="7BFA2883" w14:textId="77777777" w:rsidR="00A26BD5" w:rsidRDefault="00A26BD5" w:rsidP="00A26BD5">
      <w:r>
        <w:t>(52, 'Andrés', 'Felipe', 'Vargas', 'Ríos', 52234567, 'Medellín', 'Carrera 13 #3-5', '3015234578', 'andres.vargas@yahoo.com'),</w:t>
      </w:r>
    </w:p>
    <w:p w14:paraId="46F11569" w14:textId="77777777" w:rsidR="00A26BD5" w:rsidRDefault="00A26BD5" w:rsidP="00A26BD5">
      <w:r>
        <w:t>(53, 'Esteban', 'David', 'Castaño', 'Pérez', 53234567, 'Cali', 'Av. Bolívar 60', '3015334579', 'esteban.castano@hotmail.com'),</w:t>
      </w:r>
    </w:p>
    <w:p w14:paraId="29CF45AC" w14:textId="77777777" w:rsidR="00A26BD5" w:rsidRDefault="00A26BD5" w:rsidP="00A26BD5">
      <w:r>
        <w:t>(54, 'Rocío', 'Beatriz', 'Rodríguez', 'Suárez', 54234567, 'Barranquilla', 'Calle 41 #6-8', '3015434580', 'rocio.rodriguez@outlook.com'),</w:t>
      </w:r>
    </w:p>
    <w:p w14:paraId="0FB099E0" w14:textId="77777777" w:rsidR="00A26BD5" w:rsidRDefault="00A26BD5" w:rsidP="00A26BD5">
      <w:r>
        <w:t>(55, 'Fabián', NULL, 'Muñoz', 'Cruz', 55234567, 'Cartagena', 'Carrera 5 #14-16', '3015534581', 'fabian.munoz@gmail.com'),</w:t>
      </w:r>
    </w:p>
    <w:p w14:paraId="050BD74F" w14:textId="77777777" w:rsidR="00A26BD5" w:rsidRDefault="00A26BD5" w:rsidP="00A26BD5">
      <w:r>
        <w:t>(56, 'Jimena', 'Sofía', 'Quiñones', 'Patiño', 56234567, 'Pereira', 'Calle 7 #3-4', '3015634582', 'jimena.quinones@yahoo.com'),</w:t>
      </w:r>
    </w:p>
    <w:p w14:paraId="324F9644" w14:textId="77777777" w:rsidR="00A26BD5" w:rsidRDefault="00A26BD5" w:rsidP="00A26BD5">
      <w:r>
        <w:t>(57, 'Samuel', NULL, 'Benítez', 'Restrepo', 57234567, 'Manizales', 'Av. Principal #9-10', '3015734583', 'samuel.benitez@hotmail.com'),</w:t>
      </w:r>
    </w:p>
    <w:p w14:paraId="32447AC2" w14:textId="77777777" w:rsidR="00A26BD5" w:rsidRDefault="00A26BD5" w:rsidP="00A26BD5">
      <w:r>
        <w:t>(58, 'Verónica', 'Carmen', 'Gómez', 'Agudelo', 58234567, 'Bucaramanga', 'Carrera 10 #11-12', '3015834584', 'veronica.gomez@outlook.com'),</w:t>
      </w:r>
    </w:p>
    <w:p w14:paraId="082625F8" w14:textId="77777777" w:rsidR="00A26BD5" w:rsidRDefault="00A26BD5" w:rsidP="00A26BD5">
      <w:r>
        <w:t>(59, 'Omar', 'Antonio', 'Velasco', 'Zapata', 59234567, 'Montería', 'Calle 45 #15-20', '3015934585', 'omar.velasco@gmail.com'),</w:t>
      </w:r>
    </w:p>
    <w:p w14:paraId="3A8B4521" w14:textId="77777777" w:rsidR="00A26BD5" w:rsidRDefault="00A26BD5" w:rsidP="00A26BD5">
      <w:r>
        <w:t>(60, 'Sandra', 'Paola', 'Nieto', 'Palacios', 60234567, 'Cúcuta', 'Carrera 8 #7-10', '3016034586', 'sandra.nieto@yahoo.com'),</w:t>
      </w:r>
    </w:p>
    <w:p w14:paraId="0BE7D902" w14:textId="77777777" w:rsidR="00A26BD5" w:rsidRDefault="00A26BD5" w:rsidP="00A26BD5">
      <w:r>
        <w:t>(61, 'Liliana', 'Marcela', 'Cifuentes', 'Arias', 61234567, 'Bogotá', 'Calle 25 #5-10', '3016134577', 'liliana.cifuentes@gmail.com'),</w:t>
      </w:r>
    </w:p>
    <w:p w14:paraId="587CE948" w14:textId="77777777" w:rsidR="00A26BD5" w:rsidRDefault="00A26BD5" w:rsidP="00A26BD5">
      <w:r>
        <w:t>(62, 'Gabriela', 'Luisa', 'Duarte', 'Barrera', 62234567, 'Medellín', 'Carrera 3 #10-12', '3016234578', 'gabriela.duarte@yahoo.com'),</w:t>
      </w:r>
    </w:p>
    <w:p w14:paraId="4B0E5AE7" w14:textId="77777777" w:rsidR="00A26BD5" w:rsidRDefault="00A26BD5" w:rsidP="00A26BD5">
      <w:r>
        <w:t>(63, 'Tomás', 'Alejandro', 'Montoya', 'Galeano', 63234567, 'Cali', 'Av. Loma #50-51', '3016334579', 'tomas.montoya@hotmail.com'),</w:t>
      </w:r>
    </w:p>
    <w:p w14:paraId="00C23167" w14:textId="77777777" w:rsidR="00A26BD5" w:rsidRDefault="00A26BD5" w:rsidP="00A26BD5">
      <w:r>
        <w:t>(64, 'Yolanda', 'Milena', 'Giraldo', 'Murillo', 64234567, 'Barranquilla', 'Calle 5 #11-12', '3016434580', 'yolanda.giraldo@outlook.com'),</w:t>
      </w:r>
    </w:p>
    <w:p w14:paraId="34EDFBF5" w14:textId="77777777" w:rsidR="00A26BD5" w:rsidRDefault="00A26BD5" w:rsidP="00A26BD5">
      <w:r>
        <w:t>(65, 'Luz', 'Amparo', 'Reyes', 'Patiño', 65234567, 'Cartagena', 'Carrera 25 #16-17', '3016534581', 'luz.reyes@gmail.com'),</w:t>
      </w:r>
    </w:p>
    <w:p w14:paraId="28E7C10B" w14:textId="77777777" w:rsidR="00A26BD5" w:rsidRDefault="00A26BD5" w:rsidP="00A26BD5">
      <w:r>
        <w:lastRenderedPageBreak/>
        <w:t>(66, 'Jorge', NULL, 'Herrera', 'Carvajal', 66234567, 'Pereira', 'Calle 22 #9-10', '3016634582', 'jorge.herrera@yahoo.com'),</w:t>
      </w:r>
    </w:p>
    <w:p w14:paraId="5DE59C92" w14:textId="77777777" w:rsidR="00A26BD5" w:rsidRDefault="00A26BD5" w:rsidP="00A26BD5">
      <w:r>
        <w:t>(67, 'Elena', 'Paula', 'Villamizar', 'Sosa', 67234567, 'Manizales', 'Av. Libertad 400', '3016734583', 'elena.villamizar@hotmail.com'),</w:t>
      </w:r>
    </w:p>
    <w:p w14:paraId="4CB47FDE" w14:textId="77777777" w:rsidR="00A26BD5" w:rsidRDefault="00A26BD5" w:rsidP="00A26BD5">
      <w:r>
        <w:t>(68, 'Iván', 'Camilo', 'Zuluaga', 'López', 68234567, 'Bucaramanga', 'Carrera 33 #22-24', '3016834584', 'ivan.zuluaga@outlook.com'),</w:t>
      </w:r>
    </w:p>
    <w:p w14:paraId="439A3C51" w14:textId="77777777" w:rsidR="00A26BD5" w:rsidRDefault="00A26BD5" w:rsidP="00A26BD5">
      <w:r>
        <w:t>(69, 'Sofía', 'Andrea', 'Ospina', 'Quintero', 69234567, 'Montería', 'Calle 12 #2-3', '3016934585', 'sofia.ospina@gmail.com'),</w:t>
      </w:r>
    </w:p>
    <w:p w14:paraId="0F08D302" w14:textId="77777777" w:rsidR="00A26BD5" w:rsidRDefault="00A26BD5" w:rsidP="00A26BD5">
      <w:r>
        <w:t>(70, 'César', 'Esteban', 'Parra', 'Morales', 70234567, 'Cúcuta', 'Carrera 21 #10-11', '3017034586', 'cesar.parra@yahoo.com'),</w:t>
      </w:r>
    </w:p>
    <w:p w14:paraId="6093B690" w14:textId="77777777" w:rsidR="00A26BD5" w:rsidRDefault="00A26BD5" w:rsidP="00A26BD5">
      <w:r>
        <w:t>(71, 'Beatriz', 'Elena', 'Torres', 'Peña', 71234567, 'Bogotá', 'Calle 10 #4-5', '3017134577', 'beatriz.torres@gmail.com'),</w:t>
      </w:r>
    </w:p>
    <w:p w14:paraId="1DCF8D0E" w14:textId="77777777" w:rsidR="00A26BD5" w:rsidRDefault="00A26BD5" w:rsidP="00A26BD5">
      <w:r>
        <w:t>(72, 'Diego', NULL, 'Rodríguez', 'Gómez', 72234567, 'Medellín', 'Carrera 15 #20-21', '3017234578', 'diego.rodriguez@yahoo.com'),</w:t>
      </w:r>
    </w:p>
    <w:p w14:paraId="3E63044A" w14:textId="77777777" w:rsidR="00A26BD5" w:rsidRDefault="00A26BD5" w:rsidP="00A26BD5">
      <w:r>
        <w:t>(73, 'Román', 'Miguel', 'Guerrero', 'Sánchez', 73234567, 'Cali', 'Av. Principal 60', '3017334579', 'roman.guerrero@hotmail.com'),</w:t>
      </w:r>
    </w:p>
    <w:p w14:paraId="77A8592E" w14:textId="77777777" w:rsidR="00A26BD5" w:rsidRDefault="00A26BD5" w:rsidP="00A26BD5">
      <w:r>
        <w:t>(74, 'Cristina', NULL, 'Castillo', 'Osorio', 74234567, 'Barranquilla', 'Calle 2 #5-6', '3017434580', 'cristina.castillo@outlook.com'),</w:t>
      </w:r>
    </w:p>
    <w:p w14:paraId="107232CC" w14:textId="77777777" w:rsidR="00A26BD5" w:rsidRDefault="00A26BD5" w:rsidP="00A26BD5">
      <w:r>
        <w:t>(75, 'Daniel', NULL, 'Pérez', 'González', 75234567, 'Cartagena', 'Carrera 40 #16-18', '3017534581', 'daniel.perez@gmail.com'),</w:t>
      </w:r>
    </w:p>
    <w:p w14:paraId="081383F8" w14:textId="77777777" w:rsidR="00A26BD5" w:rsidRDefault="00A26BD5" w:rsidP="00A26BD5">
      <w:r>
        <w:t>(76, 'Teresa', 'Andrea', 'Méndez', 'Suárez', 76234567, 'Pereira', 'Calle 8 #20-21', '3017634582', 'teresa.mendez@yahoo.com'),</w:t>
      </w:r>
    </w:p>
    <w:p w14:paraId="6FBA7BFC" w14:textId="77777777" w:rsidR="00A26BD5" w:rsidRDefault="00A26BD5" w:rsidP="00A26BD5">
      <w:r>
        <w:t>(77, 'Óscar', 'Enrique', 'Salinas', 'Muñoz', 77234567, 'Manizales', 'Av. Central #4-5', '3017734583', 'oscar.salinas@hotmail.com'),</w:t>
      </w:r>
    </w:p>
    <w:p w14:paraId="603369E8" w14:textId="77777777" w:rsidR="00A26BD5" w:rsidRDefault="00A26BD5" w:rsidP="00A26BD5">
      <w:r>
        <w:t>(78, 'Marcos', 'Antonio', 'Quiroga', 'Álvarez', 78234567, 'Bucaramanga', 'Carrera 4 #6-7', '3017834584', 'marcos.quiroga@outlook.com'),</w:t>
      </w:r>
    </w:p>
    <w:p w14:paraId="2F72D0C2" w14:textId="77777777" w:rsidR="00A26BD5" w:rsidRDefault="00A26BD5" w:rsidP="00A26BD5">
      <w:r>
        <w:t>(79, 'Elisa', 'Gabriela', 'Morales', 'López', 79234567, 'Montería', 'Calle 1 #10-12', '3017934585', 'elisa.morales@gmail.com'),</w:t>
      </w:r>
    </w:p>
    <w:p w14:paraId="62BF7665" w14:textId="77777777" w:rsidR="00A26BD5" w:rsidRDefault="00A26BD5" w:rsidP="00A26BD5">
      <w:r>
        <w:t>(80, 'Rosario', NULL, 'Vargas', 'Marín', 80234567, 'Cúcuta', 'Carrera 5 #8-9', '3018034586', 'rosario.vargas@yahoo.com'),</w:t>
      </w:r>
    </w:p>
    <w:p w14:paraId="662DEB50" w14:textId="77777777" w:rsidR="00A26BD5" w:rsidRDefault="00A26BD5" w:rsidP="00A26BD5">
      <w:r>
        <w:t>(81, 'María', 'José', 'Martínez', 'López', 200345678, 'Buenos Aires', 'Calle Corrientes 987', '11-2345-6789', 'maria.martinez@cliente.com'),</w:t>
      </w:r>
    </w:p>
    <w:p w14:paraId="0AA9481D" w14:textId="77777777" w:rsidR="00A26BD5" w:rsidRDefault="00A26BD5" w:rsidP="00A26BD5">
      <w:r>
        <w:t>(82, 'Antonio', 'Carlos', 'Hernández', 'García', 300456789, 'Madrid', 'Calle de Atocha 123', '91-3456-7890', 'antonio.hernandez@cliente.com'),</w:t>
      </w:r>
    </w:p>
    <w:p w14:paraId="1B40312B" w14:textId="77777777" w:rsidR="00A26BD5" w:rsidRDefault="00A26BD5" w:rsidP="00A26BD5">
      <w:r>
        <w:lastRenderedPageBreak/>
        <w:t>(83, 'Lucía', 'Isabel', 'Rodríguez', 'Sánchez', 400567890, 'Bogotá', 'Carrera 10 #45-67', '1-4567-8901', 'lucia.rodriguez@cliente.com'),</w:t>
      </w:r>
    </w:p>
    <w:p w14:paraId="08AAEDAE" w14:textId="77777777" w:rsidR="00A26BD5" w:rsidRDefault="00A26BD5" w:rsidP="00A26BD5">
      <w:r>
        <w:t>(84, 'Carlos', 'Andrés', 'Serrano', 'Torres', 500678901, 'Santiago', 'Av. Libertador 890', '2-3456-7890', 'carlos.serrano@cliente.com'),</w:t>
      </w:r>
    </w:p>
    <w:p w14:paraId="206CE263" w14:textId="77777777" w:rsidR="00A26BD5" w:rsidRDefault="00A26BD5" w:rsidP="00A26BD5">
      <w:r>
        <w:t>(85, 'Beatriz', 'Ana', 'Gómez', 'Martínez', 600789012, 'Lima', 'Av. Pardo y Aliaga 789', '1-2345-6789', 'beatriz.gomez@cliente.com'),</w:t>
      </w:r>
    </w:p>
    <w:p w14:paraId="0C35AFF5" w14:textId="77777777" w:rsidR="00A26BD5" w:rsidRDefault="00A26BD5" w:rsidP="00A26BD5">
      <w:r>
        <w:t>(86, 'David', 'Felipe', 'Pérez', 'Vega', 700890123, 'Miami', '</w:t>
      </w:r>
      <w:proofErr w:type="spellStart"/>
      <w:r>
        <w:t>Biscayne</w:t>
      </w:r>
      <w:proofErr w:type="spellEnd"/>
      <w:r>
        <w:t xml:space="preserve"> </w:t>
      </w:r>
      <w:proofErr w:type="spellStart"/>
      <w:r>
        <w:t>Blvd</w:t>
      </w:r>
      <w:proofErr w:type="spellEnd"/>
      <w:r>
        <w:t xml:space="preserve"> 456', '305-1234-5678', 'david.perez@cliente.com'),</w:t>
      </w:r>
    </w:p>
    <w:p w14:paraId="02AC0221" w14:textId="77777777" w:rsidR="00A26BD5" w:rsidRDefault="00A26BD5" w:rsidP="00A26BD5">
      <w:r>
        <w:t>(87, 'Sofía', 'Marina', 'Martínez', '</w:t>
      </w:r>
      <w:proofErr w:type="spellStart"/>
      <w:r>
        <w:t>Alvarez</w:t>
      </w:r>
      <w:proofErr w:type="spellEnd"/>
      <w:r>
        <w:t>', 800901234, 'São Paulo', '</w:t>
      </w:r>
      <w:proofErr w:type="spellStart"/>
      <w:r>
        <w:t>Rua</w:t>
      </w:r>
      <w:proofErr w:type="spellEnd"/>
      <w:r>
        <w:t xml:space="preserve"> da </w:t>
      </w:r>
      <w:proofErr w:type="spellStart"/>
      <w:r>
        <w:t>Consolação</w:t>
      </w:r>
      <w:proofErr w:type="spellEnd"/>
      <w:r>
        <w:t xml:space="preserve"> 456', '11-2345-6789', 'sofia.martinez@cliente.com'),</w:t>
      </w:r>
    </w:p>
    <w:p w14:paraId="1BDA6157" w14:textId="77777777" w:rsidR="00A26BD5" w:rsidRDefault="00A26BD5" w:rsidP="00A26BD5">
      <w:r>
        <w:t xml:space="preserve">(88, 'José', 'Manuel', 'González', 'Ramírez', 900012345, 'Toronto', 'Bay </w:t>
      </w:r>
      <w:proofErr w:type="spellStart"/>
      <w:r>
        <w:t>St</w:t>
      </w:r>
      <w:proofErr w:type="spellEnd"/>
      <w:r>
        <w:t xml:space="preserve"> 789', '416-2345-6789', 'jose.gonzalez@cliente.com'),</w:t>
      </w:r>
    </w:p>
    <w:p w14:paraId="23D506AC" w14:textId="77777777" w:rsidR="00A26BD5" w:rsidRDefault="00A26BD5" w:rsidP="00A26BD5">
      <w:r>
        <w:t>(89, 'Rosa', 'Carmen', 'Sánchez', 'Hernández', 100102345, 'Montevideo', 'Av. 18 de Julio 1234', '2-3456-7890', 'rosa.sanchez@cliente.com'),</w:t>
      </w:r>
    </w:p>
    <w:p w14:paraId="3E6DCA94" w14:textId="77777777" w:rsidR="00A26BD5" w:rsidRDefault="00A26BD5" w:rsidP="00A26BD5">
      <w:r>
        <w:t>(90, 'Felipe', 'José', '</w:t>
      </w:r>
      <w:proofErr w:type="spellStart"/>
      <w:r>
        <w:t>Alvarez</w:t>
      </w:r>
      <w:proofErr w:type="spellEnd"/>
      <w:r>
        <w:t>', 'Pérez', 110213456, 'Ciudad de México', 'Calle Madero 800', '55-2345-6789', 'felipe.alvarez@cliente.com'),</w:t>
      </w:r>
    </w:p>
    <w:p w14:paraId="15015E4B" w14:textId="77777777" w:rsidR="00A26BD5" w:rsidRDefault="00A26BD5" w:rsidP="00A26BD5">
      <w:r>
        <w:t>(91, 'Carmen', 'Esther', 'Rodríguez', 'González', 120324567, 'Buenos Aires', 'Av. 9 de Julio 1234', '11-3456-7890', 'carmen.rodriguez@cliente.com'),</w:t>
      </w:r>
    </w:p>
    <w:p w14:paraId="708B2482" w14:textId="77777777" w:rsidR="00A26BD5" w:rsidRDefault="00A26BD5" w:rsidP="00A26BD5">
      <w:r>
        <w:t>(92, 'Carlos', 'José', 'González', 'Méndez', 130435678, 'Madrid', 'Calle Gran Vía 987', '91-5678-9012', 'carlos.gonzalez@cliente.com'),</w:t>
      </w:r>
    </w:p>
    <w:p w14:paraId="25047116" w14:textId="77777777" w:rsidR="00A26BD5" w:rsidRDefault="00A26BD5" w:rsidP="00A26BD5">
      <w:r>
        <w:t>(93, 'Raquel', 'Lucía', 'Serrano', 'Torres', 140546789, 'Bogotá', 'Carrera 50 #32-12', '1-6789-0123', 'raquel.serrano@cliente.com'),</w:t>
      </w:r>
    </w:p>
    <w:p w14:paraId="36731529" w14:textId="77777777" w:rsidR="00A26BD5" w:rsidRDefault="00A26BD5" w:rsidP="00A26BD5">
      <w:r>
        <w:t>(94, 'Juan', 'Antonio', 'Pérez', 'Martínez', 150657890, 'Santiago', 'Calle Los Militares 567', '2-5678-9012', 'juan.perez@cliente.com'),</w:t>
      </w:r>
    </w:p>
    <w:p w14:paraId="77FF9A43" w14:textId="77777777" w:rsidR="00A26BD5" w:rsidRDefault="00A26BD5" w:rsidP="00A26BD5">
      <w:r>
        <w:t>(95, 'Marta', 'Paola', 'Gómez', 'Hernández', 160768901, 'Lima', 'Av. Santa Cruz 101', '1-7890-1234', 'marta.gomez@cliente.com'),</w:t>
      </w:r>
    </w:p>
    <w:p w14:paraId="23CDEA69" w14:textId="77777777" w:rsidR="00A26BD5" w:rsidRDefault="00A26BD5" w:rsidP="00A26BD5">
      <w:r>
        <w:t>(96, 'Luis', 'Fernando', 'Sánchez', '</w:t>
      </w:r>
      <w:proofErr w:type="spellStart"/>
      <w:r>
        <w:t>Alvarez</w:t>
      </w:r>
      <w:proofErr w:type="spellEnd"/>
      <w:r>
        <w:t>', 170879012, 'Miami', 'Calle Ocho 890', '305-2345-6789', 'luis.sanchez@cliente.com'),</w:t>
      </w:r>
    </w:p>
    <w:p w14:paraId="2DA6918B" w14:textId="77777777" w:rsidR="00A26BD5" w:rsidRDefault="00A26BD5" w:rsidP="00A26BD5">
      <w:r>
        <w:t>(97, 'Ricardo', 'Eduardo', 'Martínez', 'Torres', 180980123, 'São Paulo', 'Av. Paulista 123', '11-6789-0123', 'ricardo.martinez@cliente.com'),</w:t>
      </w:r>
    </w:p>
    <w:p w14:paraId="6A2A3B57" w14:textId="77777777" w:rsidR="00A26BD5" w:rsidRDefault="00A26BD5" w:rsidP="00A26BD5">
      <w:r>
        <w:t xml:space="preserve">(98, 'Inés', 'Cristina', 'Vega', 'Morales', 190091234, 'Toronto', 'Front </w:t>
      </w:r>
      <w:proofErr w:type="spellStart"/>
      <w:r>
        <w:t>St</w:t>
      </w:r>
      <w:proofErr w:type="spellEnd"/>
      <w:r>
        <w:t xml:space="preserve"> 456', '416-3456-7890', 'ines.vega@cliente.com'),</w:t>
      </w:r>
    </w:p>
    <w:p w14:paraId="71335B22" w14:textId="77777777" w:rsidR="00A26BD5" w:rsidRDefault="00A26BD5" w:rsidP="00A26BD5">
      <w:r>
        <w:t>(99, 'Alfredo', 'Antonio', 'González', 'Pérez', 200202345, 'Montevideo', 'Av. 18 de Julio 123', '2-7890-1234', 'alfredo.gonzalez@cliente.com'),</w:t>
      </w:r>
    </w:p>
    <w:p w14:paraId="5A3C2215" w14:textId="77777777" w:rsidR="00A26BD5" w:rsidRDefault="00A26BD5" w:rsidP="00A26BD5">
      <w:r>
        <w:lastRenderedPageBreak/>
        <w:t>(100, 'Fernanda', 'Elena', 'Méndez', 'González', 210312345, 'Ciudad de México', 'Calle Oaxaca 234', '55-3456-7890', 'fernanda.mendez@cliente.com'),</w:t>
      </w:r>
    </w:p>
    <w:p w14:paraId="4FF46DD9" w14:textId="77777777" w:rsidR="00A26BD5" w:rsidRDefault="00A26BD5" w:rsidP="00A26BD5">
      <w:r>
        <w:t>(101, 'Pedro', 'Antonio', 'Gutiérrez', 'Pérez', 220423456, 'Buenos Aires', 'Av. Santa Fe 567', '11-4567-8901', 'pedro.gutierrez@cliente.com'),</w:t>
      </w:r>
    </w:p>
    <w:p w14:paraId="6F26FF16" w14:textId="77777777" w:rsidR="00A26BD5" w:rsidRDefault="00A26BD5" w:rsidP="00A26BD5">
      <w:r>
        <w:t>(102, 'Sandra', 'Luz', 'Pérez', '</w:t>
      </w:r>
      <w:proofErr w:type="spellStart"/>
      <w:r>
        <w:t>Alvarez</w:t>
      </w:r>
      <w:proofErr w:type="spellEnd"/>
      <w:r>
        <w:t>', 230534567, 'Madrid', 'Calle Toledo 45', '91-6789-0123', 'sandra.perez@cliente.com'),</w:t>
      </w:r>
    </w:p>
    <w:p w14:paraId="4614E65A" w14:textId="77777777" w:rsidR="00A26BD5" w:rsidRDefault="00A26BD5" w:rsidP="00A26BD5">
      <w:r>
        <w:t>(103, 'Eduardo', 'Carlos', 'Hernández', 'López', 240645678, 'Bogotá', 'Carrera 15 #32-78', '1-2345-6789', 'eduardo.hernandez@cliente.com'),</w:t>
      </w:r>
    </w:p>
    <w:p w14:paraId="2AD5F22C" w14:textId="77777777" w:rsidR="00A26BD5" w:rsidRDefault="00A26BD5" w:rsidP="00A26BD5">
      <w:r>
        <w:t>(104, 'Raquel', 'Marina', 'Serrano', 'Martínez', 250756789, 'Santiago', 'Calle Vicuña Mackenna 1234', '2-6789-0123', 'raquel.serrano@cliente.com'),</w:t>
      </w:r>
    </w:p>
    <w:p w14:paraId="6CB855E7" w14:textId="77777777" w:rsidR="00A26BD5" w:rsidRDefault="00A26BD5" w:rsidP="00A26BD5">
      <w:r>
        <w:t>(105, 'José', 'Luis', 'Ramírez', 'Pérez', 260867890, 'Lima', 'Av. Salaverry 345', '1-7890-1234', 'jose.ramirez@cliente.com'),</w:t>
      </w:r>
    </w:p>
    <w:p w14:paraId="76C4698A" w14:textId="77777777" w:rsidR="00A26BD5" w:rsidRDefault="00A26BD5" w:rsidP="00A26BD5">
      <w:r>
        <w:t>(106, 'Luis', 'Felipe', 'Rodríguez', 'Gómez', 270978901, 'Miami', 'Calle 8 234', '305-6789-0123', 'luis.rodriguez@cliente.com'),</w:t>
      </w:r>
    </w:p>
    <w:p w14:paraId="6811BF41" w14:textId="77777777" w:rsidR="00A26BD5" w:rsidRDefault="00A26BD5" w:rsidP="00A26BD5">
      <w:r>
        <w:t>(107, 'Patricia', 'Bárbara', 'González', 'López', 280089012, 'São Paulo', '</w:t>
      </w:r>
      <w:proofErr w:type="spellStart"/>
      <w:r>
        <w:t>Rua</w:t>
      </w:r>
      <w:proofErr w:type="spellEnd"/>
      <w:r>
        <w:t xml:space="preserve"> do Riachuelo 456', '11-7890-1234', 'patricia.gonzalez@cliente.com'),</w:t>
      </w:r>
    </w:p>
    <w:p w14:paraId="0BE2FEA7" w14:textId="77777777" w:rsidR="00A26BD5" w:rsidRDefault="00A26BD5" w:rsidP="00A26BD5">
      <w:r>
        <w:t xml:space="preserve">(108, 'Manuel', 'José', 'Sánchez', 'Vega', 290190123, 'Toronto', 'Queens </w:t>
      </w:r>
      <w:proofErr w:type="spellStart"/>
      <w:r>
        <w:t>St</w:t>
      </w:r>
      <w:proofErr w:type="spellEnd"/>
      <w:r>
        <w:t xml:space="preserve"> W 789', '416-8901-2345', 'manuel.sanchez@cliente.com'),</w:t>
      </w:r>
    </w:p>
    <w:p w14:paraId="1E4FFE93" w14:textId="77777777" w:rsidR="00A26BD5" w:rsidRDefault="00A26BD5" w:rsidP="00A26BD5">
      <w:r>
        <w:t>(109, 'Elena', 'María', 'Hernández', 'Rodríguez', 300301234, 'Montevideo', 'Calle Uruguay 5678', '2-2345-6789', 'elena.hernandez@cliente.com'),</w:t>
      </w:r>
    </w:p>
    <w:p w14:paraId="7DE5FFD3" w14:textId="77777777" w:rsidR="00A26BD5" w:rsidRDefault="00A26BD5" w:rsidP="00A26BD5">
      <w:r>
        <w:t>(110, 'Julio', 'César', 'Mendoza', 'Torres', 310412345, 'Ciudad de México', 'Calle Insurgentes 234', '55-2345-6789', 'julio.mendoza@cliente.com'),</w:t>
      </w:r>
    </w:p>
    <w:p w14:paraId="7B944B38" w14:textId="77777777" w:rsidR="00A26BD5" w:rsidRDefault="00A26BD5" w:rsidP="00A26BD5">
      <w:r>
        <w:t>(111, 'Carlos', 'Iván', 'Ramírez', 'Serrano', 320523456, 'Buenos Aires', 'Calle Tucumán 987', '11-7890-1234', 'carlos.ramirez@cliente.com'),</w:t>
      </w:r>
    </w:p>
    <w:p w14:paraId="03169012" w14:textId="77777777" w:rsidR="00A26BD5" w:rsidRDefault="00A26BD5" w:rsidP="00A26BD5">
      <w:r>
        <w:t>(112, 'Susana', 'Marina', 'Martínez', 'González', 330634567, 'Madrid', 'Calle Princesa 1234', '91-8901-2345', 'susana.martinez@cliente.com'),</w:t>
      </w:r>
    </w:p>
    <w:p w14:paraId="13A1A53C" w14:textId="77777777" w:rsidR="00A26BD5" w:rsidRDefault="00A26BD5" w:rsidP="00A26BD5">
      <w:r>
        <w:t>(113, 'Ricardo', 'David', 'Gómez', '</w:t>
      </w:r>
      <w:proofErr w:type="spellStart"/>
      <w:r>
        <w:t>Alvarez</w:t>
      </w:r>
      <w:proofErr w:type="spellEnd"/>
      <w:r>
        <w:t>', 340745678, 'Bogotá', 'Av. El Dorado 456', '1-8901-2345', 'ricardo.gomez@cliente.com'),</w:t>
      </w:r>
    </w:p>
    <w:p w14:paraId="3B4CA619" w14:textId="77777777" w:rsidR="00A26BD5" w:rsidRDefault="00A26BD5" w:rsidP="00A26BD5">
      <w:r>
        <w:t>(114, 'Sofía', 'Patricia', 'Vásquez', 'Torres', 350856789, 'Santiago', 'Calle Bernardo O Higgins 1000', '2-3456-7890', 'sofia.vasquez@cliente.com'),</w:t>
      </w:r>
    </w:p>
    <w:p w14:paraId="068CD983" w14:textId="77777777" w:rsidR="00A26BD5" w:rsidRDefault="00A26BD5" w:rsidP="00A26BD5">
      <w:r>
        <w:t>(115, 'Alberto', 'Eduardo', 'González', 'Morales', 360967890, 'Lima', 'Av. José Larco 5678', '1-2345-6789', 'alberto.gonzalez@cliente.com'),</w:t>
      </w:r>
    </w:p>
    <w:p w14:paraId="6481348E" w14:textId="77777777" w:rsidR="00A26BD5" w:rsidRDefault="00A26BD5" w:rsidP="00A26BD5">
      <w:r>
        <w:t>(116, 'María', 'Elena', 'Rodríguez', 'Sánchez', 370078901, 'Miami', 'Calle 40 789', '305-1234-5678', 'maria.rodriguez@cliente.com'),</w:t>
      </w:r>
    </w:p>
    <w:p w14:paraId="4BCA0DBE" w14:textId="77777777" w:rsidR="00A26BD5" w:rsidRDefault="00A26BD5" w:rsidP="00A26BD5">
      <w:r>
        <w:lastRenderedPageBreak/>
        <w:t>(117, 'Pablo', 'Antonio', 'Hernández', 'Gómez', 380189012, 'São Paulo', '</w:t>
      </w:r>
      <w:proofErr w:type="spellStart"/>
      <w:r>
        <w:t>Rua</w:t>
      </w:r>
      <w:proofErr w:type="spellEnd"/>
      <w:r>
        <w:t xml:space="preserve"> Augusta 890', '11-3456-7890', 'pablo.hernandez@cliente.com'),</w:t>
      </w:r>
    </w:p>
    <w:p w14:paraId="217E09EB" w14:textId="77777777" w:rsidR="00A26BD5" w:rsidRDefault="00A26BD5" w:rsidP="00A26BD5">
      <w:r>
        <w:t xml:space="preserve">(118, 'Lucía', 'Martina', 'López', 'Serrano', 390290123, 'Toronto', 'King </w:t>
      </w:r>
      <w:proofErr w:type="spellStart"/>
      <w:r>
        <w:t>St</w:t>
      </w:r>
      <w:proofErr w:type="spellEnd"/>
      <w:r>
        <w:t xml:space="preserve"> W 234', '416-6789-0123', 'lucia.lopez@cliente.com'),</w:t>
      </w:r>
    </w:p>
    <w:p w14:paraId="7B4F3251" w14:textId="77777777" w:rsidR="00A26BD5" w:rsidRDefault="00A26BD5" w:rsidP="00A26BD5">
      <w:r>
        <w:t>(119, 'Juan', 'Carlos', 'Mendoza', 'Torres', 400401234, 'Montevideo', 'Av. 18 de Julio 2345', '2-5678-9012', 'juan.mendoza@cliente.com'),</w:t>
      </w:r>
    </w:p>
    <w:p w14:paraId="284A453D" w14:textId="77777777" w:rsidR="00A26BD5" w:rsidRDefault="00A26BD5" w:rsidP="00A26BD5">
      <w:r>
        <w:t>(120, 'Raúl', 'Jorge', 'González', 'Pérez', 410512345, 'Ciudad de México', 'Calle Revolución 6789', '55-6789-0123', 'raul.gonzalez@cliente.com');</w:t>
      </w:r>
    </w:p>
    <w:p w14:paraId="444EF9B8" w14:textId="77777777" w:rsidR="00A26BD5" w:rsidRDefault="00A26BD5" w:rsidP="00A26BD5"/>
    <w:p w14:paraId="24CEE967" w14:textId="77777777" w:rsidR="00A26BD5" w:rsidRDefault="00A26BD5" w:rsidP="00A26BD5"/>
    <w:p w14:paraId="30DCDAED" w14:textId="03DB15FD" w:rsidR="00A26BD5" w:rsidRPr="00A26BD5" w:rsidRDefault="00A26BD5" w:rsidP="00A26BD5">
      <w:pPr>
        <w:pStyle w:val="Ttulo3"/>
        <w:rPr>
          <w:b/>
          <w:bCs/>
          <w:color w:val="auto"/>
          <w:sz w:val="28"/>
          <w:szCs w:val="28"/>
        </w:rPr>
      </w:pPr>
      <w:bookmarkStart w:id="28" w:name="_Toc182508965"/>
      <w:proofErr w:type="spellStart"/>
      <w:r>
        <w:rPr>
          <w:b/>
          <w:bCs/>
          <w:color w:val="auto"/>
          <w:sz w:val="28"/>
          <w:szCs w:val="28"/>
        </w:rPr>
        <w:t>Lugar_mantenimiento</w:t>
      </w:r>
      <w:bookmarkEnd w:id="28"/>
      <w:proofErr w:type="spellEnd"/>
    </w:p>
    <w:p w14:paraId="23C78D04" w14:textId="77777777" w:rsidR="00A26BD5" w:rsidRDefault="00A26BD5" w:rsidP="00A26BD5">
      <w:r>
        <w:t xml:space="preserve">INSERT INTO </w:t>
      </w:r>
      <w:proofErr w:type="spellStart"/>
      <w:r>
        <w:t>lugar_mantenimiento</w:t>
      </w:r>
      <w:proofErr w:type="spellEnd"/>
      <w:r>
        <w:t xml:space="preserve"> (</w:t>
      </w:r>
      <w:proofErr w:type="spellStart"/>
      <w:r>
        <w:t>idLugar_mantenimiento</w:t>
      </w:r>
      <w:proofErr w:type="spellEnd"/>
      <w:r>
        <w:t xml:space="preserve">, nombre, nombre1_dueño, nombre2_dueño, apellido1_dueño, apellido2_dueño, </w:t>
      </w:r>
      <w:proofErr w:type="spellStart"/>
      <w:r>
        <w:t>telefono</w:t>
      </w:r>
      <w:proofErr w:type="spellEnd"/>
      <w:r>
        <w:t xml:space="preserve">, </w:t>
      </w:r>
      <w:proofErr w:type="spellStart"/>
      <w:r>
        <w:t>correo_electronico</w:t>
      </w:r>
      <w:proofErr w:type="spellEnd"/>
      <w:r>
        <w:t xml:space="preserve">, </w:t>
      </w:r>
      <w:proofErr w:type="spellStart"/>
      <w:r>
        <w:t>pais</w:t>
      </w:r>
      <w:proofErr w:type="spellEnd"/>
      <w:r>
        <w:t xml:space="preserve">, ciudad, </w:t>
      </w:r>
      <w:proofErr w:type="spellStart"/>
      <w:r>
        <w:t>direccion</w:t>
      </w:r>
      <w:proofErr w:type="spellEnd"/>
      <w:r>
        <w:t>) VALUES</w:t>
      </w:r>
    </w:p>
    <w:p w14:paraId="3979A0E7" w14:textId="77777777" w:rsidR="00A26BD5" w:rsidRDefault="00A26BD5" w:rsidP="00A26BD5">
      <w:r>
        <w:t>(1, 'Mecánica Rápida', 'Juan', 'Carlos', 'Gómez', 'Pérez', '1-5555-1111', 'juan.gomez@mr.com', 'Colombia', 'Bogotá', 'Carrera 8 #15-22'),</w:t>
      </w:r>
    </w:p>
    <w:p w14:paraId="0A1E9E94" w14:textId="77777777" w:rsidR="00A26BD5" w:rsidRDefault="00A26BD5" w:rsidP="00A26BD5">
      <w:r>
        <w:t>(2, '</w:t>
      </w:r>
      <w:proofErr w:type="spellStart"/>
      <w:r>
        <w:t>ServiCarros</w:t>
      </w:r>
      <w:proofErr w:type="spellEnd"/>
      <w:r>
        <w:t>', 'Ana', 'María', 'López', 'Díaz', '2-6666-2222', 'ana.lopez@sc.com', 'Colombia', 'Medellín', 'Calle 45 #10-50'),</w:t>
      </w:r>
    </w:p>
    <w:p w14:paraId="53B65361" w14:textId="77777777" w:rsidR="00A26BD5" w:rsidRDefault="00A26BD5" w:rsidP="00A26BD5">
      <w:r>
        <w:t xml:space="preserve">(3, 'Taller El </w:t>
      </w:r>
      <w:proofErr w:type="spellStart"/>
      <w:r>
        <w:t>Piston</w:t>
      </w:r>
      <w:proofErr w:type="spellEnd"/>
      <w:r>
        <w:t>', 'Carlos', NULL, 'Ramírez', 'Ortega', '3-7777-3333', 'carlos.ramirez@tp.com', 'Colombia', 'Cali', 'Av. 6 #12-35'),</w:t>
      </w:r>
    </w:p>
    <w:p w14:paraId="14A9923F" w14:textId="77777777" w:rsidR="00A26BD5" w:rsidRDefault="00A26BD5" w:rsidP="00A26BD5">
      <w:r>
        <w:t>(4, '</w:t>
      </w:r>
      <w:proofErr w:type="spellStart"/>
      <w:r>
        <w:t>Automecánica</w:t>
      </w:r>
      <w:proofErr w:type="spellEnd"/>
      <w:r>
        <w:t xml:space="preserve"> Total', 'Beatriz', 'Elena', 'González', 'Romero', '4-8888-4444', 'beatriz.gonzalez@at.com', 'Colombia', 'Barranquilla', 'Calle 12 #45-67'),</w:t>
      </w:r>
    </w:p>
    <w:p w14:paraId="485C44D7" w14:textId="77777777" w:rsidR="00A26BD5" w:rsidRDefault="00A26BD5" w:rsidP="00A26BD5">
      <w:r>
        <w:t>(5, 'Motores y más', 'Oscar', 'Raúl', 'Morales', 'Castaño', '5-9999-5555', 'oscar.morales@myms.com', 'Colombia', 'Cartagena', 'Carrera 7 #24-30'),</w:t>
      </w:r>
    </w:p>
    <w:p w14:paraId="16C9D0A9" w14:textId="77777777" w:rsidR="00A26BD5" w:rsidRDefault="00A26BD5" w:rsidP="00A26BD5">
      <w:r>
        <w:t>(6, '</w:t>
      </w:r>
      <w:proofErr w:type="spellStart"/>
      <w:r>
        <w:t>AutoSofá</w:t>
      </w:r>
      <w:proofErr w:type="spellEnd"/>
      <w:r>
        <w:t>', 'Patricia', 'Andrea', 'Martínez', 'Cruz', '6-1111-6666', 'patricia.martinez@as.com', 'Colombia', 'Bucaramanga', 'Av. Bolívar 123'),</w:t>
      </w:r>
    </w:p>
    <w:p w14:paraId="5756B417" w14:textId="77777777" w:rsidR="00A26BD5" w:rsidRDefault="00A26BD5" w:rsidP="00A26BD5">
      <w:r>
        <w:t>(7, 'Mecánica Norte', 'Felipe', 'Alejandro', 'Suárez', 'Duarte', '7-2222-7777', 'felipe.suarez@mn.com', 'Colombia', 'Cúcuta', 'Calle 25 #40-41'),</w:t>
      </w:r>
    </w:p>
    <w:p w14:paraId="3447C83F" w14:textId="77777777" w:rsidR="00A26BD5" w:rsidRDefault="00A26BD5" w:rsidP="00A26BD5">
      <w:r>
        <w:t>(8, 'Servicios del Valle', 'Gabriela', 'Sofía', 'Ospina', 'Gómez', '8-3333-8888', 'gabriela.ospina@sv.com', 'Colombia', 'Manizales', 'Carrera 10 #5-25'),</w:t>
      </w:r>
    </w:p>
    <w:p w14:paraId="40D9F653" w14:textId="77777777" w:rsidR="00A26BD5" w:rsidRDefault="00A26BD5" w:rsidP="00A26BD5">
      <w:r>
        <w:t>(9, '</w:t>
      </w:r>
      <w:proofErr w:type="spellStart"/>
      <w:r>
        <w:t>Autorepuestos</w:t>
      </w:r>
      <w:proofErr w:type="spellEnd"/>
      <w:r>
        <w:t xml:space="preserve"> Real', 'Fernando', NULL, 'Salazar', 'Muñoz', '9-4444-9999', 'fernando.salazar@ar.com', 'Colombia', 'Pereira', 'Calle 35 #10-11'),</w:t>
      </w:r>
    </w:p>
    <w:p w14:paraId="04CB950A" w14:textId="77777777" w:rsidR="00A26BD5" w:rsidRDefault="00A26BD5" w:rsidP="00A26BD5">
      <w:r>
        <w:t>(10, 'Car Care', 'Liliana', 'Marcela', 'Quintero', 'Zapata', '1-5555-1212', 'liliana.quintero@cc.com', 'Colombia', 'Santa Marta', 'Av. Libertador 400'),</w:t>
      </w:r>
    </w:p>
    <w:p w14:paraId="11214DAB" w14:textId="77777777" w:rsidR="00A26BD5" w:rsidRDefault="00A26BD5" w:rsidP="00A26BD5">
      <w:r>
        <w:lastRenderedPageBreak/>
        <w:t>(11, 'Taller Central', 'Alejandro', NULL, 'Reyes', 'Agudelo', '1-5656-1111', 'alejandro.reyes@tc.com', 'Colombia', 'Bogotá', 'Carrera 25 #16-30'),</w:t>
      </w:r>
    </w:p>
    <w:p w14:paraId="45AD52F7" w14:textId="77777777" w:rsidR="00A26BD5" w:rsidRDefault="00A26BD5" w:rsidP="00A26BD5">
      <w:r>
        <w:t xml:space="preserve">(12, 'Full </w:t>
      </w:r>
      <w:proofErr w:type="spellStart"/>
      <w:r>
        <w:t>Service</w:t>
      </w:r>
      <w:proofErr w:type="spellEnd"/>
      <w:r>
        <w:t>', 'Santiago', 'Luis', 'Duarte', 'Escobar', '1-5757-2222', 'santiago.duarte@fs.com', 'Colombia', 'Medellín', 'Calle 8 #20-25'),</w:t>
      </w:r>
    </w:p>
    <w:p w14:paraId="2554B043" w14:textId="77777777" w:rsidR="00A26BD5" w:rsidRDefault="00A26BD5" w:rsidP="00A26BD5">
      <w:r>
        <w:t>(13, '</w:t>
      </w:r>
      <w:proofErr w:type="spellStart"/>
      <w:r>
        <w:t>QuickFix</w:t>
      </w:r>
      <w:proofErr w:type="spellEnd"/>
      <w:r>
        <w:t>', 'Diego', 'Esteban', 'García', 'Serrano', '2-6868-3333', 'diego.garcia@qf.com', 'Colombia', 'Cali', 'Calle 10 #30-50'),</w:t>
      </w:r>
    </w:p>
    <w:p w14:paraId="3CFACEB6" w14:textId="77777777" w:rsidR="00A26BD5" w:rsidRDefault="00A26BD5" w:rsidP="00A26BD5">
      <w:r>
        <w:t xml:space="preserve">(14, 'Rapid </w:t>
      </w:r>
      <w:proofErr w:type="spellStart"/>
      <w:r>
        <w:t>Mec</w:t>
      </w:r>
      <w:proofErr w:type="spellEnd"/>
      <w:r>
        <w:t>', 'Adriana', 'Lucía', 'Mendoza', 'Torres', '3-6969-4444', 'adriana.mendoza@rm.com', 'Colombia', 'Barranquilla', 'Av. Las Palmas 100'),</w:t>
      </w:r>
    </w:p>
    <w:p w14:paraId="7CD8E3D2" w14:textId="77777777" w:rsidR="00A26BD5" w:rsidRDefault="00A26BD5" w:rsidP="00A26BD5">
      <w:r>
        <w:t>(15, '</w:t>
      </w:r>
      <w:proofErr w:type="spellStart"/>
      <w:r>
        <w:t>AutoCentro</w:t>
      </w:r>
      <w:proofErr w:type="spellEnd"/>
      <w:r>
        <w:t>', 'Mario', NULL, 'Pérez', 'Vargas', '4-7878-5555', 'mario.perez@ac.com', 'Colombia', 'Cartagena', 'Calle 18 #6-20'),</w:t>
      </w:r>
    </w:p>
    <w:p w14:paraId="27A8E8F9" w14:textId="77777777" w:rsidR="00A26BD5" w:rsidRDefault="00A26BD5" w:rsidP="00A26BD5">
      <w:r>
        <w:t>(16, 'Mecánica Rápida del Sur', 'Mónica', 'Susana', 'González', 'Hernández', '5-7979-6666', 'monica.gonzalez@mrs.com', 'Colombia', 'Bucaramanga', 'Carrera 12 #9-21'),</w:t>
      </w:r>
    </w:p>
    <w:p w14:paraId="15FE71B3" w14:textId="77777777" w:rsidR="00A26BD5" w:rsidRDefault="00A26BD5" w:rsidP="00A26BD5">
      <w:r>
        <w:t>(17, 'Turbo Center', 'Iván', 'Andrés', 'Hernández', 'Castillo', '6-8080-7777', 'ivan.hernandez@tc.com', 'Colombia', 'Cúcuta', 'Calle 20 #5-45'),</w:t>
      </w:r>
    </w:p>
    <w:p w14:paraId="5D5CA050" w14:textId="77777777" w:rsidR="00A26BD5" w:rsidRDefault="00A26BD5" w:rsidP="00A26BD5">
      <w:r>
        <w:t>(18, 'Motors Expert', 'Laura', 'Isabel', 'Valencia', 'Trujillo', '7-8181-8888', 'laura.valencia@me.com', 'Colombia', 'Manizales', 'Av. Caracas 555'),</w:t>
      </w:r>
    </w:p>
    <w:p w14:paraId="457F176C" w14:textId="77777777" w:rsidR="00A26BD5" w:rsidRDefault="00A26BD5" w:rsidP="00A26BD5">
      <w:r>
        <w:t>(19, 'Centro de Servicio', 'Ricardo', NULL, 'Navarro', 'Quintero', '8-8282-9999', 'ricardo.navarro@cs.com', 'Colombia', 'Pereira', 'Calle 15 #30-10'),</w:t>
      </w:r>
    </w:p>
    <w:p w14:paraId="37B25577" w14:textId="77777777" w:rsidR="00A26BD5" w:rsidRDefault="00A26BD5" w:rsidP="00A26BD5">
      <w:r>
        <w:t>(20, 'Motores Plus', 'Elena', 'Patricia', 'Gómez', 'Arango', '9-8383-1111', 'elena.gomez@mp.com', 'Colombia', 'Santa Marta', 'Carrera 14 #12-50'),</w:t>
      </w:r>
    </w:p>
    <w:p w14:paraId="4F8577CB" w14:textId="77777777" w:rsidR="00A26BD5" w:rsidRDefault="00A26BD5" w:rsidP="00A26BD5">
      <w:r>
        <w:t>(21, 'Multiservicios JJ', 'Jorge', 'Luis', 'Salas', 'Vega', '1-8484-2222', 'jorge.salas@jj.com', 'Colombia', 'Bogotá', 'Av. Carrera 5 #20-11'),</w:t>
      </w:r>
    </w:p>
    <w:p w14:paraId="4E517E1D" w14:textId="77777777" w:rsidR="00A26BD5" w:rsidRDefault="00A26BD5" w:rsidP="00A26BD5">
      <w:r>
        <w:t>(22, '</w:t>
      </w:r>
      <w:proofErr w:type="spellStart"/>
      <w:r>
        <w:t>Tecnicarros</w:t>
      </w:r>
      <w:proofErr w:type="spellEnd"/>
      <w:r>
        <w:t>', 'Patricio', NULL, 'Jiménez', 'Montoya', '2-8585-3333', 'patricio.jimenez@tc.com', 'Colombia', 'Medellín', 'Calle 45 #16-34'),</w:t>
      </w:r>
    </w:p>
    <w:p w14:paraId="275FF06F" w14:textId="77777777" w:rsidR="00A26BD5" w:rsidRDefault="00A26BD5" w:rsidP="00A26BD5">
      <w:r>
        <w:t>(23, '</w:t>
      </w:r>
      <w:proofErr w:type="spellStart"/>
      <w:r>
        <w:t>ServiExpress</w:t>
      </w:r>
      <w:proofErr w:type="spellEnd"/>
      <w:r>
        <w:t>', 'Alfonso', 'Pedro', 'Rodríguez', 'Moreno', '3-8686-4444', 'alfonso.rodriguez@se.com', 'Colombia', 'Cali', 'Carrera 3 #10-12'),</w:t>
      </w:r>
    </w:p>
    <w:p w14:paraId="26979A42" w14:textId="77777777" w:rsidR="00A26BD5" w:rsidRDefault="00A26BD5" w:rsidP="00A26BD5">
      <w:r>
        <w:t>(24, 'Mecánica Centro', 'José', 'Iván', 'Vargas', 'Ochoa', '4-8787-5555', 'jose.vargas@mc.com', 'Colombia', 'Barranquilla', 'Calle 20 #5-12'),</w:t>
      </w:r>
    </w:p>
    <w:p w14:paraId="210597D7" w14:textId="77777777" w:rsidR="00A26BD5" w:rsidRDefault="00A26BD5" w:rsidP="00A26BD5">
      <w:r>
        <w:t>(25, 'Car Masters', 'Carolina', 'Juliana', 'Guerra', 'Romero', '5-8888-6666', 'carolina.guerra@cm.com', 'Colombia', 'Cartagena', 'Av. San Juan 800'),</w:t>
      </w:r>
    </w:p>
    <w:p w14:paraId="6E9EDFFB" w14:textId="77777777" w:rsidR="00A26BD5" w:rsidRDefault="00A26BD5" w:rsidP="00A26BD5">
      <w:r>
        <w:t>(26, '</w:t>
      </w:r>
      <w:proofErr w:type="spellStart"/>
      <w:r>
        <w:t>AutoExpress</w:t>
      </w:r>
      <w:proofErr w:type="spellEnd"/>
      <w:r>
        <w:t>', 'Fernando', 'Eduardo', 'Mejía', 'Naranjo', '6-8989-7777', 'fernando.mejia@ae.com', 'Colombia', 'Bucaramanga', 'Calle 55 #22-40'),</w:t>
      </w:r>
    </w:p>
    <w:p w14:paraId="600387F5" w14:textId="77777777" w:rsidR="00A26BD5" w:rsidRDefault="00A26BD5" w:rsidP="00A26BD5">
      <w:r>
        <w:t>(27, 'Super Motos', 'Yolanda', 'Milena', 'Pineda', 'Torres', '7-9090-8888', 'yolanda.pineda@sm.com', 'Colombia', 'Cúcuta', 'Carrera 18 #6-10'),</w:t>
      </w:r>
    </w:p>
    <w:p w14:paraId="0283B1E0" w14:textId="77777777" w:rsidR="00A26BD5" w:rsidRDefault="00A26BD5" w:rsidP="00A26BD5">
      <w:r>
        <w:lastRenderedPageBreak/>
        <w:t>(28, 'Pistón y Freno', 'Camila', NULL, 'Sánchez', 'López', '8-9191-9999', 'camila.sanchez@pf.com', 'Colombia', 'Manizales', 'Av. 33 #14-17'),</w:t>
      </w:r>
    </w:p>
    <w:p w14:paraId="114B991F" w14:textId="77777777" w:rsidR="00A26BD5" w:rsidRDefault="00A26BD5" w:rsidP="00A26BD5">
      <w:r>
        <w:t>(29, 'Mecánicos Unidos', 'Luis', 'Carlos', 'Ortega', 'Díaz', '9-9292-1212', 'luis.ortega@mu.com', 'Colombia', 'Pereira', 'Calle 12 #8-10'),</w:t>
      </w:r>
    </w:p>
    <w:p w14:paraId="1C3DFD54" w14:textId="77777777" w:rsidR="00A26BD5" w:rsidRDefault="00A26BD5" w:rsidP="00A26BD5">
      <w:r>
        <w:t>(30, 'Centro de Autos', 'Francisco', 'Miguel', 'Londoño', 'Rincón', '1-9393-2323', 'francisco.londono@ca.com', 'Colombia', 'Santa Marta', 'Carrera 16 #11-20'),</w:t>
      </w:r>
    </w:p>
    <w:p w14:paraId="112C3970" w14:textId="77777777" w:rsidR="00A26BD5" w:rsidRDefault="00A26BD5" w:rsidP="00A26BD5">
      <w:r>
        <w:t>(31, '</w:t>
      </w:r>
      <w:proofErr w:type="spellStart"/>
      <w:r>
        <w:t>Autotech</w:t>
      </w:r>
      <w:proofErr w:type="spellEnd"/>
      <w:r>
        <w:t>', 'Javier', 'Antonio', 'Rojas', 'García', '1-3030-4444', 'javier.rojas@autotech.com', 'Colombia', 'Bogotá', 'Carrera 13 #20-10'),</w:t>
      </w:r>
    </w:p>
    <w:p w14:paraId="68A440D2" w14:textId="77777777" w:rsidR="00A26BD5" w:rsidRDefault="00A26BD5" w:rsidP="00A26BD5">
      <w:r>
        <w:t>(32, 'Frenos y Llantas', 'Camilo', NULL, 'Mora', 'Arévalo', '1-3131-5555', 'camilo.mora@fyl.com', 'Colombia', 'Medellín', 'Calle 60 #15-12'),</w:t>
      </w:r>
    </w:p>
    <w:p w14:paraId="0057AEE8" w14:textId="77777777" w:rsidR="00A26BD5" w:rsidRDefault="00A26BD5" w:rsidP="00A26BD5">
      <w:r>
        <w:t>(33, '</w:t>
      </w:r>
      <w:proofErr w:type="spellStart"/>
      <w:r>
        <w:t>ProCars</w:t>
      </w:r>
      <w:proofErr w:type="spellEnd"/>
      <w:r>
        <w:t>', 'Tatiana', 'Marcela', 'Guzmán', 'Santos', '2-3232-6666', 'tatiana.guzman@procars.com', 'Colombia', 'Cali', 'Av. 5 Norte #45-30'),</w:t>
      </w:r>
    </w:p>
    <w:p w14:paraId="3EDD9C00" w14:textId="77777777" w:rsidR="00A26BD5" w:rsidRDefault="00A26BD5" w:rsidP="00A26BD5">
      <w:r>
        <w:t>(34, '</w:t>
      </w:r>
      <w:proofErr w:type="spellStart"/>
      <w:r>
        <w:t>AutoServicios</w:t>
      </w:r>
      <w:proofErr w:type="spellEnd"/>
      <w:r>
        <w:t xml:space="preserve"> J&amp;A', 'Samuel', 'David', 'Castro', 'Murillo', '3-3333-7777', 'samuel.castro@asja.com', 'Colombia', 'Barranquilla', 'Calle 14 #22-44'),</w:t>
      </w:r>
    </w:p>
    <w:p w14:paraId="56B67BCD" w14:textId="77777777" w:rsidR="00A26BD5" w:rsidRDefault="00A26BD5" w:rsidP="00A26BD5">
      <w:r>
        <w:t>(35, '</w:t>
      </w:r>
      <w:proofErr w:type="spellStart"/>
      <w:r>
        <w:t>MotorTech</w:t>
      </w:r>
      <w:proofErr w:type="spellEnd"/>
      <w:r>
        <w:t>', 'Carolina', 'Andrea', 'Beltrán', 'Sosa', '4-3434-8888', 'carolina.beltran@motortech.com', 'Colombia', 'Cartagena', 'Av. Pedro de Heredia 23'),</w:t>
      </w:r>
    </w:p>
    <w:p w14:paraId="31B83A7F" w14:textId="77777777" w:rsidR="00A26BD5" w:rsidRDefault="00A26BD5" w:rsidP="00A26BD5">
      <w:r>
        <w:t>(36, 'Diagnóstico Total', 'Alberto', 'Fernando', 'Martínez', 'Sánchez', '5-3535-9999', 'alberto.martinez@dt.com', 'Colombia', 'Bucaramanga', 'Carrera 25 #10-12'),</w:t>
      </w:r>
    </w:p>
    <w:p w14:paraId="03A8D782" w14:textId="77777777" w:rsidR="00A26BD5" w:rsidRDefault="00A26BD5" w:rsidP="00A26BD5">
      <w:r>
        <w:t>(37, 'Mecánica Rápida Ltda.', 'Diana', 'Carolina', 'Herrera', 'Núñez', '6-3636-1010', 'diana.herrera@mrl.com', 'Colombia', 'Cúcuta', 'Calle 12 #33-25'),</w:t>
      </w:r>
    </w:p>
    <w:p w14:paraId="7F6040A2" w14:textId="77777777" w:rsidR="00A26BD5" w:rsidRDefault="00A26BD5" w:rsidP="00A26BD5">
      <w:r>
        <w:t>(38, '</w:t>
      </w:r>
      <w:proofErr w:type="spellStart"/>
      <w:r>
        <w:t>AutoMotor</w:t>
      </w:r>
      <w:proofErr w:type="spellEnd"/>
      <w:r>
        <w:t xml:space="preserve"> Express', 'Ricardo', NULL, 'Jiménez', 'Cardozo', '7-3737-1111', 'ricardo.jimenez@ame.com', 'Colombia', 'Manizales', 'Carrera 18 #5-30'),</w:t>
      </w:r>
    </w:p>
    <w:p w14:paraId="2A9C7FB6" w14:textId="77777777" w:rsidR="00A26BD5" w:rsidRDefault="00A26BD5" w:rsidP="00A26BD5">
      <w:r>
        <w:t>(39, '</w:t>
      </w:r>
      <w:proofErr w:type="spellStart"/>
      <w:r>
        <w:t>ReparaCar</w:t>
      </w:r>
      <w:proofErr w:type="spellEnd"/>
      <w:r>
        <w:t>', 'Paola', 'Isabel', 'Nieto', 'Ramos', '8-3838-1212', 'paola.nieto@reparacar.com', 'Colombia', 'Pereira', 'Calle 10 #8-40'),</w:t>
      </w:r>
    </w:p>
    <w:p w14:paraId="50DC4282" w14:textId="77777777" w:rsidR="00A26BD5" w:rsidRDefault="00A26BD5" w:rsidP="00A26BD5">
      <w:r>
        <w:t>(40, '</w:t>
      </w:r>
      <w:proofErr w:type="spellStart"/>
      <w:r>
        <w:t>TurboCar</w:t>
      </w:r>
      <w:proofErr w:type="spellEnd"/>
      <w:r>
        <w:t>', 'Manuel', NULL, 'Ortiz', 'Franco', '9-3939-1313', 'manuel.ortiz@turbocar.com', 'Colombia', 'Santa Marta', 'Carrera 3 #50-22'),</w:t>
      </w:r>
    </w:p>
    <w:p w14:paraId="2CF04374" w14:textId="77777777" w:rsidR="00A26BD5" w:rsidRDefault="00A26BD5" w:rsidP="00A26BD5">
      <w:r>
        <w:t>(41, 'Centro de Llantas', 'Gabriel', 'José', 'Paredes', 'Ramírez', '1-4040-1414', 'gabriel.paredes@cl.com', 'Colombia', 'Bogotá', 'Calle 65 #12-15'),</w:t>
      </w:r>
    </w:p>
    <w:p w14:paraId="185884E5" w14:textId="77777777" w:rsidR="00A26BD5" w:rsidRDefault="00A26BD5" w:rsidP="00A26BD5">
      <w:r>
        <w:t>(42, '</w:t>
      </w:r>
      <w:proofErr w:type="spellStart"/>
      <w:r>
        <w:t>Servitec</w:t>
      </w:r>
      <w:proofErr w:type="spellEnd"/>
      <w:r>
        <w:t xml:space="preserve"> Auto', 'Andrea', 'Daniela', 'Rubio', 'López', '2-4141-1515', 'andrea.rubio@servitec.com', 'Colombia', 'Medellín', 'Av. Poblado #10-30'),</w:t>
      </w:r>
    </w:p>
    <w:p w14:paraId="16EF112C" w14:textId="77777777" w:rsidR="00A26BD5" w:rsidRDefault="00A26BD5" w:rsidP="00A26BD5">
      <w:r>
        <w:t>(43, 'Autos y Más', 'Fabián', NULL, 'Galeano', 'Pérez', '3-4242-1616', 'fabian.galeano@aym.com', 'Colombia', 'Cali', 'Calle 45 #16-45'),</w:t>
      </w:r>
    </w:p>
    <w:p w14:paraId="6C727F80" w14:textId="77777777" w:rsidR="00A26BD5" w:rsidRDefault="00A26BD5" w:rsidP="00A26BD5">
      <w:r>
        <w:t>(44, '</w:t>
      </w:r>
      <w:proofErr w:type="spellStart"/>
      <w:r>
        <w:t>AutoRepairs</w:t>
      </w:r>
      <w:proofErr w:type="spellEnd"/>
      <w:r>
        <w:t>', 'Julia', 'Patricia', 'Mejía', 'Moreno', '4-4343-1717', 'julia.mejia@ar.com', 'Colombia', 'Barranquilla', 'Carrera 50 #22-22'),</w:t>
      </w:r>
    </w:p>
    <w:p w14:paraId="7F924C61" w14:textId="77777777" w:rsidR="00A26BD5" w:rsidRDefault="00A26BD5" w:rsidP="00A26BD5">
      <w:r>
        <w:lastRenderedPageBreak/>
        <w:t>(45, 'Tu Carro Taller', 'Santiago', 'José', 'Rodríguez', 'Salazar', '5-4444-1818', 'santiago.rodriguez@tct.com', 'Colombia', 'Cartagena', 'Calle 20 #30-12'),</w:t>
      </w:r>
    </w:p>
    <w:p w14:paraId="2A89213F" w14:textId="77777777" w:rsidR="00A26BD5" w:rsidRDefault="00A26BD5" w:rsidP="00A26BD5">
      <w:r>
        <w:t>(46, '</w:t>
      </w:r>
      <w:proofErr w:type="spellStart"/>
      <w:r>
        <w:t>TecnoReparaciones</w:t>
      </w:r>
      <w:proofErr w:type="spellEnd"/>
      <w:r>
        <w:t>', 'Verónica', NULL, 'Romero', 'Parra', '6-4545-1919', 'veronica.romero@tr.com', 'Colombia', 'Bucaramanga', 'Av. Santander 58'),</w:t>
      </w:r>
    </w:p>
    <w:p w14:paraId="69CD390A" w14:textId="77777777" w:rsidR="00A26BD5" w:rsidRDefault="00A26BD5" w:rsidP="00A26BD5">
      <w:r>
        <w:t>(47, 'Motores G&amp;G', 'Cristian', 'Miguel', 'Zambrano', 'Herrera', '7-4646-2020', 'cristian.zambrano@mg.com', 'Colombia', 'Cúcuta', 'Calle 17 #20-25'),</w:t>
      </w:r>
    </w:p>
    <w:p w14:paraId="01121598" w14:textId="77777777" w:rsidR="00A26BD5" w:rsidRDefault="00A26BD5" w:rsidP="00A26BD5">
      <w:r>
        <w:t>(48, 'Master Auto', 'Juan', NULL, 'Salinas', 'García', '8-4747-2121', 'juan.salinas@ma.com', 'Colombia', 'Manizales', 'Av. Centro 60'),</w:t>
      </w:r>
    </w:p>
    <w:p w14:paraId="2DD31D58" w14:textId="77777777" w:rsidR="00A26BD5" w:rsidRDefault="00A26BD5" w:rsidP="00A26BD5">
      <w:r>
        <w:t>(49, 'Mecánica Popular', 'Luisa', 'Fernanda', 'Villegas', 'Ríos', '9-4848-2222', 'luisa.villegas@mp.com', 'Colombia', 'Pereira', 'Carrera 10 #22-14'),</w:t>
      </w:r>
    </w:p>
    <w:p w14:paraId="17198A7F" w14:textId="77777777" w:rsidR="00A26BD5" w:rsidRDefault="00A26BD5" w:rsidP="00A26BD5">
      <w:r>
        <w:t>(50, 'Rapideces', 'Carlos', NULL, 'Espinosa', 'Zapata', '1-4949-2323', 'carlos.espinosa@rapideces.com', 'Colombia', 'Santa Marta', 'Calle 12 #3-12'),</w:t>
      </w:r>
    </w:p>
    <w:p w14:paraId="49E2DABA" w14:textId="77777777" w:rsidR="00A26BD5" w:rsidRDefault="00A26BD5" w:rsidP="00A26BD5">
      <w:r>
        <w:t>(51, '</w:t>
      </w:r>
      <w:proofErr w:type="spellStart"/>
      <w:r>
        <w:t>AutoDoctor</w:t>
      </w:r>
      <w:proofErr w:type="spellEnd"/>
      <w:r>
        <w:t>', 'Esteban', 'Sergio', 'Martínez', 'Jiménez', '2-5050-2424', 'esteban.martinez@ad.com', 'Colombia', 'Bogotá', 'Calle 7 #16-32'),</w:t>
      </w:r>
    </w:p>
    <w:p w14:paraId="1EEDF6B0" w14:textId="77777777" w:rsidR="00A26BD5" w:rsidRDefault="00A26BD5" w:rsidP="00A26BD5">
      <w:r>
        <w:t xml:space="preserve">(52, 'Total Car </w:t>
      </w:r>
      <w:proofErr w:type="spellStart"/>
      <w:r>
        <w:t>Services</w:t>
      </w:r>
      <w:proofErr w:type="spellEnd"/>
      <w:r>
        <w:t>', 'Álvaro', 'Mauricio', 'Rivera', 'Galindo', '3-5151-2525', 'alvaro.rivera@tcs.com', 'Colombia', 'Medellín', 'Carrera 45 #14-40'),</w:t>
      </w:r>
    </w:p>
    <w:p w14:paraId="2A1D8951" w14:textId="77777777" w:rsidR="00A26BD5" w:rsidRDefault="00A26BD5" w:rsidP="00A26BD5">
      <w:r>
        <w:t>(53, 'Centro Mecánico', 'Camila', 'Alejandra', 'Ortega', 'Valencia', '4-5252-2626', 'camila.ortega@cm.com', 'Colombia', 'Cali', 'Calle 14 #22-56'),</w:t>
      </w:r>
    </w:p>
    <w:p w14:paraId="4A29B7ED" w14:textId="77777777" w:rsidR="00A26BD5" w:rsidRDefault="00A26BD5" w:rsidP="00A26BD5">
      <w:r>
        <w:t>(54, 'Frenos y Motores', 'Pedro', NULL, 'García', 'Mendoza', '5-5353-2727', 'pedro.garcia@fm.com', 'Colombia', 'Barranquilla', 'Carrera 30 #11-20'),</w:t>
      </w:r>
    </w:p>
    <w:p w14:paraId="3D81CE39" w14:textId="77777777" w:rsidR="00A26BD5" w:rsidRDefault="00A26BD5" w:rsidP="00A26BD5">
      <w:r>
        <w:t>(55, 'Taller El Centro', 'José', 'Alonso', 'Vargas', 'Suárez', '6-5454-2828', 'jose.vargas@tec.com', 'Colombia', 'Cartagena', 'Calle 16 #7-22'),</w:t>
      </w:r>
    </w:p>
    <w:p w14:paraId="37D1335B" w14:textId="77777777" w:rsidR="00A26BD5" w:rsidRDefault="00A26BD5" w:rsidP="00A26BD5">
      <w:r>
        <w:t>(56, 'Auto Plaza', 'Natalia', 'Beatriz', 'Arias', 'Ortiz', '7-5555-2929', 'natalia.arias@ap.com', 'Colombia', 'Bucaramanga', 'Av. Simón Bolívar 12'),</w:t>
      </w:r>
    </w:p>
    <w:p w14:paraId="6FABEAF2" w14:textId="77777777" w:rsidR="00A26BD5" w:rsidRDefault="00A26BD5" w:rsidP="00A26BD5">
      <w:r>
        <w:t>(57, '</w:t>
      </w:r>
      <w:proofErr w:type="spellStart"/>
      <w:r>
        <w:t>ReparaTodo</w:t>
      </w:r>
      <w:proofErr w:type="spellEnd"/>
      <w:r>
        <w:t>', 'Luís', 'Felipe', 'Medina', 'Rodríguez', '8-5656-3030', 'luis.medina@rt.com', 'Colombia', 'Cúcuta', 'Carrera 22 #10-16'),</w:t>
      </w:r>
    </w:p>
    <w:p w14:paraId="31612B4B" w14:textId="77777777" w:rsidR="00A26BD5" w:rsidRDefault="00A26BD5" w:rsidP="00A26BD5">
      <w:r>
        <w:t>(58, 'Auto Servicio Norte', 'Sofía', 'Gabriela', 'Quintero', 'Ramírez', '9-5757-3131', 'sofia.quintero@asn.com', 'Colombia', 'Manizales', 'Calle 20 #30-20'),</w:t>
      </w:r>
    </w:p>
    <w:p w14:paraId="77C6ACF1" w14:textId="77777777" w:rsidR="00A26BD5" w:rsidRDefault="00A26BD5" w:rsidP="00A26BD5">
      <w:r>
        <w:t>(59, '</w:t>
      </w:r>
      <w:proofErr w:type="spellStart"/>
      <w:r>
        <w:t>Power</w:t>
      </w:r>
      <w:proofErr w:type="spellEnd"/>
      <w:r>
        <w:t xml:space="preserve"> Auto', 'Mariana', 'Inés', 'Ruiz', 'Castro', '1-5858-3232', 'mariana.ruiz@pa.com', 'Colombia', 'Pereira', 'Carrera 15 #9-11'),</w:t>
      </w:r>
    </w:p>
    <w:p w14:paraId="1BE58B72" w14:textId="77777777" w:rsidR="00A26BD5" w:rsidRDefault="00A26BD5" w:rsidP="00A26BD5">
      <w:r>
        <w:t>(60, '</w:t>
      </w:r>
      <w:proofErr w:type="spellStart"/>
      <w:r>
        <w:t>ServiExpress</w:t>
      </w:r>
      <w:proofErr w:type="spellEnd"/>
      <w:r>
        <w:t xml:space="preserve"> Plus', 'Felipe', NULL, 'Gómez', 'Pérez', '2-5959-3333', 'felipe.gomez@seplus.com', 'Colombia', 'Santa Marta', 'Av. Los Andes 500'),</w:t>
      </w:r>
    </w:p>
    <w:p w14:paraId="50234B7C" w14:textId="77777777" w:rsidR="00A26BD5" w:rsidRDefault="00A26BD5" w:rsidP="00A26BD5">
      <w:r>
        <w:t>(61, 'Autoservicio Caribe', 'Ignacio', 'Luis', 'Agudelo', 'Montoya', '3-6060-3434', 'ignacio.agudelo@caribe.com', 'Colombia', 'Bogotá', 'Calle 45 #16-22'),</w:t>
      </w:r>
    </w:p>
    <w:p w14:paraId="7513C14A" w14:textId="77777777" w:rsidR="00A26BD5" w:rsidRDefault="00A26BD5" w:rsidP="00A26BD5">
      <w:r>
        <w:lastRenderedPageBreak/>
        <w:t>(62, '</w:t>
      </w:r>
      <w:proofErr w:type="spellStart"/>
      <w:r>
        <w:t>TecnoLlantas</w:t>
      </w:r>
      <w:proofErr w:type="spellEnd"/>
      <w:r>
        <w:t>', 'Viviana', NULL, '</w:t>
      </w:r>
      <w:proofErr w:type="gramStart"/>
      <w:r>
        <w:t>Gallego</w:t>
      </w:r>
      <w:proofErr w:type="gramEnd"/>
      <w:r>
        <w:t>', 'Restrepo', '4-6161-3535', 'viviana.gallego@tecnollantas.com', 'Colombia', 'Medellín', 'Carrera 5 #12-36'),</w:t>
      </w:r>
    </w:p>
    <w:p w14:paraId="11EB2DA5" w14:textId="77777777" w:rsidR="00A26BD5" w:rsidRDefault="00A26BD5" w:rsidP="00A26BD5">
      <w:r>
        <w:t>(63, '</w:t>
      </w:r>
      <w:proofErr w:type="spellStart"/>
      <w:r>
        <w:t>CarFixer</w:t>
      </w:r>
      <w:proofErr w:type="spellEnd"/>
      <w:r>
        <w:t>', 'David', 'Roberto', 'Morales', 'Aguirre', '5-6262-3636', 'david.morales@carfixer.com', 'Colombia', 'Cali', 'Av. 8 Norte #34-20'),</w:t>
      </w:r>
    </w:p>
    <w:p w14:paraId="0642CCDD" w14:textId="77777777" w:rsidR="00A26BD5" w:rsidRDefault="00A26BD5" w:rsidP="00A26BD5">
      <w:r>
        <w:t>(64, 'Auto Rescate', 'Ana', 'Rosa', 'Santacruz', 'Mejía', '6-6363-3737', 'ana.santacruz@ar.com', 'Colombia', 'Barranquilla', 'Calle 25 #10-17'),</w:t>
      </w:r>
    </w:p>
    <w:p w14:paraId="4BB9FD6C" w14:textId="77777777" w:rsidR="00A26BD5" w:rsidRDefault="00A26BD5" w:rsidP="00A26BD5">
      <w:r>
        <w:t>(65, 'Repuestos Sur', 'Marcos', NULL, 'Salcedo', 'Ramírez', '7-6464-3838', 'marcos.salcedo@rs.com', 'Colombia', 'Cartagena', 'Av. 10 #23-18'),</w:t>
      </w:r>
    </w:p>
    <w:p w14:paraId="393BE87C" w14:textId="77777777" w:rsidR="00A26BD5" w:rsidRDefault="00A26BD5" w:rsidP="00A26BD5">
      <w:r>
        <w:t>(66, 'Taller El Sol', 'Andrea', 'Juliana', 'Pérez', 'Duarte', '8-6565-3939', 'andrea.perez@tes.com', 'Colombia', 'Bucaramanga', 'Carrera 10 #20-22'),</w:t>
      </w:r>
    </w:p>
    <w:p w14:paraId="4A52A521" w14:textId="77777777" w:rsidR="00A26BD5" w:rsidRDefault="00A26BD5" w:rsidP="00A26BD5">
      <w:r>
        <w:t>(67, '</w:t>
      </w:r>
      <w:proofErr w:type="spellStart"/>
      <w:r>
        <w:t>AutoDinámico</w:t>
      </w:r>
      <w:proofErr w:type="spellEnd"/>
      <w:r>
        <w:t>', 'Sergio', 'Ricardo', 'López', 'Gutiérrez', '9-6666-4040', 'sergio.lopez@ad.com', 'Colombia', 'Cúcuta', 'Calle 40 #25-20'),</w:t>
      </w:r>
    </w:p>
    <w:p w14:paraId="5F95B2C9" w14:textId="77777777" w:rsidR="00A26BD5" w:rsidRDefault="00A26BD5" w:rsidP="00A26BD5">
      <w:r>
        <w:t>(68, '</w:t>
      </w:r>
      <w:proofErr w:type="spellStart"/>
      <w:r>
        <w:t>Fix</w:t>
      </w:r>
      <w:proofErr w:type="spellEnd"/>
      <w:r>
        <w:t xml:space="preserve"> Autos', 'Margarita', NULL, 'Navarro', 'Vargas', '1-6767-4141', 'margarita.navarro@fa.com', 'Colombia', 'Manizales', 'Calle 7 #12-15'),</w:t>
      </w:r>
    </w:p>
    <w:p w14:paraId="0CF8B405" w14:textId="77777777" w:rsidR="00A26BD5" w:rsidRDefault="00A26BD5" w:rsidP="00A26BD5">
      <w:r>
        <w:t>(69, 'Centro de Reparación', 'Camilo', 'Esteban', 'Pacheco', 'Arias', '2-6868-4242', 'camilo.pacheco@cr.com', 'Colombia', 'Pereira', 'Carrera 16 #5-20'),</w:t>
      </w:r>
    </w:p>
    <w:p w14:paraId="3C1EE5FB" w14:textId="77777777" w:rsidR="00A26BD5" w:rsidRDefault="00A26BD5" w:rsidP="00A26BD5">
      <w:r>
        <w:t>(70, '</w:t>
      </w:r>
      <w:proofErr w:type="spellStart"/>
      <w:r>
        <w:t>LlanTécnica</w:t>
      </w:r>
      <w:proofErr w:type="spellEnd"/>
      <w:r>
        <w:t>', 'Guillermo', NULL, 'Vélez', 'Morales', '3-6969-4343', 'guillermo.velez@lt.com', 'Colombia', 'Santa Marta', 'Calle 9 #15-12'),</w:t>
      </w:r>
    </w:p>
    <w:p w14:paraId="08699093" w14:textId="77777777" w:rsidR="00A26BD5" w:rsidRDefault="00A26BD5" w:rsidP="00A26BD5">
      <w:r>
        <w:t>(71, 'Servicio Total', 'Daniela', 'Estela', 'Meza', 'Jiménez', '4-7070-4444', 'daniela.meza@st.com', 'Colombia', 'Bogotá', 'Carrera 1 #5-30'),</w:t>
      </w:r>
    </w:p>
    <w:p w14:paraId="54DC0854" w14:textId="77777777" w:rsidR="00A26BD5" w:rsidRDefault="00A26BD5" w:rsidP="00A26BD5">
      <w:r>
        <w:t>(72, 'Motores Profesionales', 'Armando', NULL, 'Bernal', 'Mendoza', '5-7171-4545', 'armando.bernal@mp.com', 'Colombia', 'Medellín', 'Calle 16 #3-17'),</w:t>
      </w:r>
    </w:p>
    <w:p w14:paraId="18386FCF" w14:textId="77777777" w:rsidR="00A26BD5" w:rsidRDefault="00A26BD5" w:rsidP="00A26BD5">
      <w:r>
        <w:t>(73, 'Automotores Ltda.', 'María', 'Angélica', 'Zapata', 'Ruiz', '6-7272-4646', 'maria.zapata@al.com', 'Colombia', 'Cali', 'Av. 12 Norte #14-25'),</w:t>
      </w:r>
    </w:p>
    <w:p w14:paraId="48262440" w14:textId="77777777" w:rsidR="00A26BD5" w:rsidRDefault="00A26BD5" w:rsidP="00A26BD5">
      <w:r>
        <w:t>(74, 'Super Llantas', 'Enrique', NULL, 'Molina', 'Gómez', '7-7373-4747', 'enrique.molina@sl.com', 'Colombia', 'Barranquilla', 'Carrera 9 #10-25'),</w:t>
      </w:r>
    </w:p>
    <w:p w14:paraId="7A499319" w14:textId="77777777" w:rsidR="00A26BD5" w:rsidRDefault="00A26BD5" w:rsidP="00A26BD5">
      <w:r>
        <w:t>(75, 'Rápido y Seguro', 'Paola', 'Andrea', 'Bermúdez', 'Ortiz', '8-7474-4848', 'paola.bermudez@rys.com', 'Colombia', 'Cartagena', 'Calle 15 #5-10'),</w:t>
      </w:r>
    </w:p>
    <w:p w14:paraId="739D1CD7" w14:textId="77777777" w:rsidR="00A26BD5" w:rsidRDefault="00A26BD5" w:rsidP="00A26BD5">
      <w:r>
        <w:t>(76, '</w:t>
      </w:r>
      <w:proofErr w:type="spellStart"/>
      <w:r>
        <w:t>Tecnocarros</w:t>
      </w:r>
      <w:proofErr w:type="spellEnd"/>
      <w:r>
        <w:t>', 'César', 'Ramón', 'Quiceno', 'Morales', '9-7575-4949', 'cesar.quiceno@tc.com', 'Colombia', 'Bucaramanga', 'Calle 22 #10-14'),</w:t>
      </w:r>
    </w:p>
    <w:p w14:paraId="6D68608F" w14:textId="77777777" w:rsidR="00A26BD5" w:rsidRDefault="00A26BD5" w:rsidP="00A26BD5">
      <w:r>
        <w:t>(77, 'A&amp;R Motores', 'Natalia', 'Isabel', 'Montes', 'Herrera', '1-7676-5050', 'natalia.montes@ar.com', 'Colombia', 'Cúcuta', 'Av. Las Palmas #13'),</w:t>
      </w:r>
    </w:p>
    <w:p w14:paraId="584D42E9" w14:textId="77777777" w:rsidR="00A26BD5" w:rsidRDefault="00A26BD5" w:rsidP="00A26BD5">
      <w:r>
        <w:t>(78, '</w:t>
      </w:r>
      <w:proofErr w:type="spellStart"/>
      <w:r>
        <w:t>ReparAuto</w:t>
      </w:r>
      <w:proofErr w:type="spellEnd"/>
      <w:r>
        <w:t>', 'Oswaldo', NULL, 'Hernández', 'Pérez', '2-7777-5151', 'oswaldo.hernandez@ra.com', 'Colombia', 'Manizales', 'Calle 10 #7-20'),</w:t>
      </w:r>
    </w:p>
    <w:p w14:paraId="270CD351" w14:textId="77777777" w:rsidR="00A26BD5" w:rsidRDefault="00A26BD5" w:rsidP="00A26BD5">
      <w:r>
        <w:lastRenderedPageBreak/>
        <w:t>(79, 'Taller Técnico', 'Valeria', 'Paula', 'Giraldo', 'Navarro', '3-7878-5252', 'valeria.giraldo@tt.com', 'Colombia', 'Pereira', 'Av. 8 Norte #34-40'),</w:t>
      </w:r>
    </w:p>
    <w:p w14:paraId="321388C4" w14:textId="77777777" w:rsidR="00A26BD5" w:rsidRDefault="00A26BD5" w:rsidP="00A26BD5">
      <w:r>
        <w:t>(80, 'Carro Total', 'Alfonso', 'Efraín', 'Jiménez', 'García', '4-7979-5353', 'alfonso.jimenez@ct.com', 'Colombia', 'Santa Marta', 'Carrera 9 #8-20'),</w:t>
      </w:r>
    </w:p>
    <w:p w14:paraId="3272A5D7" w14:textId="77777777" w:rsidR="00A26BD5" w:rsidRDefault="00A26BD5" w:rsidP="00A26BD5">
      <w:r>
        <w:t>(81, '</w:t>
      </w:r>
      <w:proofErr w:type="spellStart"/>
      <w:r>
        <w:t>Motorzone</w:t>
      </w:r>
      <w:proofErr w:type="spellEnd"/>
      <w:r>
        <w:t>', 'Julián', 'Carlos', 'González', 'Ríos', '5-8080-5454', 'julian.gonzalez@motorzone.com', 'Colombia', 'Bogotá', 'Calle 12 #5-17'),</w:t>
      </w:r>
    </w:p>
    <w:p w14:paraId="7350EC63" w14:textId="77777777" w:rsidR="00A26BD5" w:rsidRDefault="00A26BD5" w:rsidP="00A26BD5">
      <w:r>
        <w:t>(82, 'Taller Express', 'Beatriz', 'Adriana', 'Serrano', 'Hernández', '6-8181-5555', 'beatriz.serrano@tallerexpress.com', 'Colombia', 'Medellín', 'Carrera 19 #8-30'),</w:t>
      </w:r>
    </w:p>
    <w:p w14:paraId="02899684" w14:textId="77777777" w:rsidR="00A26BD5" w:rsidRDefault="00A26BD5" w:rsidP="00A26BD5">
      <w:r>
        <w:t>(83, '</w:t>
      </w:r>
      <w:proofErr w:type="spellStart"/>
      <w:r>
        <w:t>Autorep</w:t>
      </w:r>
      <w:proofErr w:type="spellEnd"/>
      <w:r>
        <w:t>', 'Carlos', 'Eduardo', 'Hernández', 'Díaz', '7-8282-5656', 'carlos.hernandez@autorep.com', 'Colombia', 'Cali', 'Calle 13 #11-19'),</w:t>
      </w:r>
    </w:p>
    <w:p w14:paraId="736005DD" w14:textId="77777777" w:rsidR="00A26BD5" w:rsidRDefault="00A26BD5" w:rsidP="00A26BD5">
      <w:r>
        <w:t>(84, 'Reparaciones Automotrices', 'Rosa', 'Margarita', 'García', 'Vargas', '8-8383-5757', 'rosa.garcia@rautomotrices.com', 'Colombia', 'Barranquilla', 'Calle 25 #8-22'),</w:t>
      </w:r>
    </w:p>
    <w:p w14:paraId="45CDED2B" w14:textId="77777777" w:rsidR="00A26BD5" w:rsidRDefault="00A26BD5" w:rsidP="00A26BD5">
      <w:r>
        <w:t>(85, 'Taller J&amp;M', 'Luis', 'Antonio', 'Suárez', 'Pérez', '9-8484-5858', 'luis.suarez@tjm.com', 'Colombia', 'Cartagena', 'Av. San Martín #12'),</w:t>
      </w:r>
    </w:p>
    <w:p w14:paraId="08105B2C" w14:textId="77777777" w:rsidR="00A26BD5" w:rsidRDefault="00A26BD5" w:rsidP="00A26BD5">
      <w:r>
        <w:t>(86, 'Auto Meca', 'Sofía', 'Carolina', 'Díaz', 'Lozano', '1-8585-5959', 'sofia.diaz@automeca.com', 'Colombia', 'Bucaramanga', 'Carrera 14 #17-20'),</w:t>
      </w:r>
    </w:p>
    <w:p w14:paraId="76866493" w14:textId="77777777" w:rsidR="00A26BD5" w:rsidRDefault="00A26BD5" w:rsidP="00A26BD5">
      <w:r>
        <w:t>(87, 'Servicios Integrales', 'Víctor', NULL, 'Martínez', 'Jiménez', '2-8686-6060', 'victor.martinez@si.com', 'Colombia', 'Cúcuta', 'Calle 18 #9-15'),</w:t>
      </w:r>
    </w:p>
    <w:p w14:paraId="1CCD4115" w14:textId="77777777" w:rsidR="00A26BD5" w:rsidRDefault="00A26BD5" w:rsidP="00A26BD5">
      <w:r>
        <w:t>(88, 'Autoservicio Total', 'Mónica', 'Isabel', 'Torres', 'Hernández', '3-8787-6161', 'monica.torres@autoserviciototal.com', 'Colombia', 'Manizales', 'Carrera 25 #11-10'),</w:t>
      </w:r>
    </w:p>
    <w:p w14:paraId="094688D7" w14:textId="77777777" w:rsidR="00A26BD5" w:rsidRDefault="00A26BD5" w:rsidP="00A26BD5">
      <w:r>
        <w:t xml:space="preserve">(89, 'Motors </w:t>
      </w:r>
      <w:proofErr w:type="spellStart"/>
      <w:r>
        <w:t>Fast</w:t>
      </w:r>
      <w:proofErr w:type="spellEnd"/>
      <w:r>
        <w:t>', 'Felipe', 'Andrés', 'Vega', 'Castaño', '4-8888-6262', 'felipe.vega@motorsfast.com', 'Colombia', 'Pereira', 'Av. Circunvalar #23-12'),</w:t>
      </w:r>
    </w:p>
    <w:p w14:paraId="71FC5B25" w14:textId="77777777" w:rsidR="00A26BD5" w:rsidRDefault="00A26BD5" w:rsidP="00A26BD5">
      <w:r>
        <w:t xml:space="preserve">(90, 'Taller </w:t>
      </w:r>
      <w:proofErr w:type="spellStart"/>
      <w:r>
        <w:t>AutoFix</w:t>
      </w:r>
      <w:proofErr w:type="spellEnd"/>
      <w:r>
        <w:t>', 'Carlos', 'Luis', 'Sánchez', 'Rodríguez', '5-8989-6363', 'carlos.sanchez@autofix.com', 'Colombia', 'Santa Marta', 'Carrera 15 #10-28'),</w:t>
      </w:r>
    </w:p>
    <w:p w14:paraId="79419FBC" w14:textId="77777777" w:rsidR="00A26BD5" w:rsidRDefault="00A26BD5" w:rsidP="00A26BD5">
      <w:r>
        <w:t>(91, 'Rápido Taller', 'Ana', 'Lucía', 'Méndez', 'Moreno', '6-9090-6464', 'ana.mendez@rapidotaller.com', 'Colombia', 'Bogotá', 'Calle 9 #7-25'),</w:t>
      </w:r>
    </w:p>
    <w:p w14:paraId="6599F4E4" w14:textId="77777777" w:rsidR="00A26BD5" w:rsidRDefault="00A26BD5" w:rsidP="00A26BD5">
      <w:r>
        <w:t>(92, 'Aceleración Motor', 'Jorge', 'Luis', 'Ruiz', 'Guzmán', '7-9191-6565', 'jorge.ruiz@aceleracionmotor.com', 'Colombia', 'Medellín', 'Carrera 3 #22-18'),</w:t>
      </w:r>
    </w:p>
    <w:p w14:paraId="5E54C9EF" w14:textId="77777777" w:rsidR="00A26BD5" w:rsidRDefault="00A26BD5" w:rsidP="00A26BD5">
      <w:r>
        <w:t xml:space="preserve">(93, 'Car </w:t>
      </w:r>
      <w:proofErr w:type="spellStart"/>
      <w:r>
        <w:t>Service</w:t>
      </w:r>
      <w:proofErr w:type="spellEnd"/>
      <w:r>
        <w:t>', 'Natalia', 'Lucía', 'Reyes', 'Paredes', '8-9292-6666', 'natalia.reyes@carservice.com', 'Colombia', 'Cali', 'Av. 4 Norte #21-14'),</w:t>
      </w:r>
    </w:p>
    <w:p w14:paraId="75D3C05F" w14:textId="77777777" w:rsidR="00A26BD5" w:rsidRDefault="00A26BD5" w:rsidP="00A26BD5">
      <w:r>
        <w:t>(94, 'Mecánica Industrial', 'Carlos', 'Enrique', 'Castillo', 'Ruiz', '9-9393-6767', 'carlos.castillo@mecanicaindustrial.com', 'Colombia', 'Barranquilla', 'Calle 9 #12-30'),</w:t>
      </w:r>
    </w:p>
    <w:p w14:paraId="5787E197" w14:textId="77777777" w:rsidR="00A26BD5" w:rsidRDefault="00A26BD5" w:rsidP="00A26BD5">
      <w:r>
        <w:t>(95, '</w:t>
      </w:r>
      <w:proofErr w:type="spellStart"/>
      <w:r>
        <w:t>Autofast</w:t>
      </w:r>
      <w:proofErr w:type="spellEnd"/>
      <w:r>
        <w:t>', 'Iván', 'Alejandro', 'Hernández', 'Jaramillo', '1-9494-6868', 'ivan.hernandez@autofast.com', 'Colombia', 'Cartagena', 'Carrera 20 #3-12'),</w:t>
      </w:r>
    </w:p>
    <w:p w14:paraId="12E6390C" w14:textId="77777777" w:rsidR="00A26BD5" w:rsidRDefault="00A26BD5" w:rsidP="00A26BD5">
      <w:r>
        <w:lastRenderedPageBreak/>
        <w:t>(96, 'Reparación Rápida', 'Andrea', 'Patricia', 'Ríos', 'Gutiérrez', '2-9595-6969', 'andrea.rios@reparacionrapida.com', 'Colombia', 'Bucaramanga', 'Av. El Prado #14-11'),</w:t>
      </w:r>
    </w:p>
    <w:p w14:paraId="25273703" w14:textId="77777777" w:rsidR="00A26BD5" w:rsidRDefault="00A26BD5" w:rsidP="00A26BD5">
      <w:r>
        <w:t>(97, 'Frenos y Motores Express', 'Luis', 'Fernando', 'Medina', 'Cisneros', '3-9696-7070', 'luis.medina@frenosyexpres.com', 'Colombia', 'Cúcuta', 'Calle 24 #15-30'),</w:t>
      </w:r>
    </w:p>
    <w:p w14:paraId="6C7623A9" w14:textId="77777777" w:rsidR="00A26BD5" w:rsidRDefault="00A26BD5" w:rsidP="00A26BD5">
      <w:r>
        <w:t>(98, 'Carro Mecánico', 'Roberto', NULL, 'Paredes', 'Solano', '4-9797-7171', 'roberto.paredes@carromecanico.com', 'Colombia', 'Manizales', 'Carrera 30 #8-25'),</w:t>
      </w:r>
    </w:p>
    <w:p w14:paraId="0B4305BB" w14:textId="77777777" w:rsidR="00A26BD5" w:rsidRDefault="00A26BD5" w:rsidP="00A26BD5">
      <w:r>
        <w:t>(99, 'Mantenimiento Automotriz', 'Pedro', 'José', 'Ortega', 'Morales', '5-9898-7272', 'pedro.ortega@mantenimientoauto.com', 'Colombia', 'Pereira', 'Av. Las Américas #5-30'),</w:t>
      </w:r>
    </w:p>
    <w:p w14:paraId="253F89D0" w14:textId="77777777" w:rsidR="00A26BD5" w:rsidRDefault="00A26BD5" w:rsidP="00A26BD5">
      <w:r>
        <w:t>(100, 'Taller Mecánico JF', 'Santiago', 'José', 'Sánchez', 'Ramírez', '6-9999-7373', 'santiago.sanchez@tmjf.com', 'Colombia', 'Santa Marta', 'Carrera 7 #12-22');</w:t>
      </w:r>
    </w:p>
    <w:p w14:paraId="1196B0DB" w14:textId="06E743EF" w:rsidR="00A26BD5" w:rsidRDefault="00A26BD5" w:rsidP="00A26BD5"/>
    <w:p w14:paraId="7125E410" w14:textId="4BB5BE7D" w:rsidR="00A26BD5" w:rsidRPr="00A26BD5" w:rsidRDefault="00A26BD5" w:rsidP="00A26BD5">
      <w:pPr>
        <w:pStyle w:val="Ttulo3"/>
        <w:rPr>
          <w:b/>
          <w:bCs/>
          <w:color w:val="auto"/>
          <w:sz w:val="28"/>
          <w:szCs w:val="28"/>
        </w:rPr>
      </w:pPr>
      <w:bookmarkStart w:id="29" w:name="_Toc182508966"/>
      <w:r>
        <w:rPr>
          <w:b/>
          <w:bCs/>
          <w:color w:val="auto"/>
          <w:sz w:val="28"/>
          <w:szCs w:val="28"/>
        </w:rPr>
        <w:t>Empleado</w:t>
      </w:r>
      <w:bookmarkEnd w:id="29"/>
    </w:p>
    <w:p w14:paraId="5D0B6F30" w14:textId="77777777" w:rsidR="00A26BD5" w:rsidRDefault="00A26BD5" w:rsidP="00A26BD5">
      <w:r>
        <w:t>INSERT INTO empleado (</w:t>
      </w:r>
      <w:proofErr w:type="spellStart"/>
      <w:r>
        <w:t>idEmpleado</w:t>
      </w:r>
      <w:proofErr w:type="spellEnd"/>
      <w:r>
        <w:t xml:space="preserve">, nombre1, nombre2, apellido1, apellido2, ciudad, celular, </w:t>
      </w:r>
      <w:proofErr w:type="spellStart"/>
      <w:r>
        <w:t>correo_electronico</w:t>
      </w:r>
      <w:proofErr w:type="spellEnd"/>
      <w:r>
        <w:t xml:space="preserve">, </w:t>
      </w:r>
      <w:proofErr w:type="spellStart"/>
      <w:r>
        <w:t>idSucursal</w:t>
      </w:r>
      <w:proofErr w:type="spellEnd"/>
      <w:r>
        <w:t>) VALUES</w:t>
      </w:r>
    </w:p>
    <w:p w14:paraId="1AB57608" w14:textId="77777777" w:rsidR="00A26BD5" w:rsidRDefault="00A26BD5" w:rsidP="00A26BD5">
      <w:r>
        <w:t>(1, 'Juan', 'Carlos', 'Gómez', 'Martínez', 'Ciudad de México', '55-1234-5678', 'juan.gomez@sucursal.com', 1),</w:t>
      </w:r>
    </w:p>
    <w:p w14:paraId="3E7DD278" w14:textId="77777777" w:rsidR="00A26BD5" w:rsidRDefault="00A26BD5" w:rsidP="00A26BD5">
      <w:r>
        <w:t>(2, 'Ana', 'María', 'Pérez', 'López', 'Buenos Aires', '11-2345-6789', 'ana.perez@sucursal.com', 2),</w:t>
      </w:r>
    </w:p>
    <w:p w14:paraId="7C001CF5" w14:textId="77777777" w:rsidR="00A26BD5" w:rsidRDefault="00A26BD5" w:rsidP="00A26BD5">
      <w:r>
        <w:t>(3, 'Luis', 'Antonio', 'Sánchez', 'Morales', 'Madrid', '91-3456-7890', 'luis.sanchez@sucursal.com', 3),</w:t>
      </w:r>
    </w:p>
    <w:p w14:paraId="2B63DB44" w14:textId="77777777" w:rsidR="00A26BD5" w:rsidRDefault="00A26BD5" w:rsidP="00A26BD5">
      <w:r>
        <w:t>(4, 'Carlos', 'Alberto', 'Martínez', 'Jiménez', 'Bogotá', '1-4567-8901', 'carlos.martinez@sucursal.com', 4),</w:t>
      </w:r>
    </w:p>
    <w:p w14:paraId="30DF87B6" w14:textId="77777777" w:rsidR="00A26BD5" w:rsidRDefault="00A26BD5" w:rsidP="00A26BD5">
      <w:r>
        <w:t>(5, 'Laura', 'Isabel', 'Rodríguez', 'González', 'Santiago', '2-5678-9012', 'laura.rodriguez@sucursal.com', 5),</w:t>
      </w:r>
    </w:p>
    <w:p w14:paraId="0A6619F3" w14:textId="77777777" w:rsidR="00A26BD5" w:rsidRDefault="00A26BD5" w:rsidP="00A26BD5">
      <w:r>
        <w:t>(6, 'David', 'José', 'García', 'Hernández', 'Lima', '1-6789-0123', 'david.garcia@sucursal.com', 6),</w:t>
      </w:r>
    </w:p>
    <w:p w14:paraId="09FE4809" w14:textId="77777777" w:rsidR="00A26BD5" w:rsidRDefault="00A26BD5" w:rsidP="00A26BD5">
      <w:r>
        <w:t>(7, 'Mónica', 'Elena', 'Fernández', 'Paredes', 'Miami', '305-7890-1234', 'monica.fernandez@sucursal.com', 7),</w:t>
      </w:r>
    </w:p>
    <w:p w14:paraId="7B1E430E" w14:textId="77777777" w:rsidR="00A26BD5" w:rsidRDefault="00A26BD5" w:rsidP="00A26BD5">
      <w:r>
        <w:t>(8, 'Roberto', 'José', 'Martínez', 'López', 'São Paulo', '11-8901-2345', 'roberto.martinez@sucursal.com', 8),</w:t>
      </w:r>
    </w:p>
    <w:p w14:paraId="52FF5C5B" w14:textId="77777777" w:rsidR="00A26BD5" w:rsidRDefault="00A26BD5" w:rsidP="00A26BD5">
      <w:r>
        <w:t>(9, 'Carla', 'Lucía', 'Ramírez', 'Castro', 'Toronto', '416-9012-3456', 'carla.ramirez@sucursal.com', 9),</w:t>
      </w:r>
    </w:p>
    <w:p w14:paraId="2986FB08" w14:textId="77777777" w:rsidR="00A26BD5" w:rsidRDefault="00A26BD5" w:rsidP="00A26BD5">
      <w:r>
        <w:t>(10, 'Eduardo', 'Ricardo', 'Gómez', 'Torres', 'Montevideo', '2-0123-4567', 'eduardo.gomez@sucursal.com', 10),</w:t>
      </w:r>
    </w:p>
    <w:p w14:paraId="3A5931EE" w14:textId="77777777" w:rsidR="00A26BD5" w:rsidRDefault="00A26BD5" w:rsidP="00A26BD5">
      <w:r>
        <w:t>(11, 'Patricia', 'Marina', 'Jiménez', 'Ruiz', 'Ciudad de México', '55-2345-6789', 'patricia.jimenez@sucursal.com', 1),</w:t>
      </w:r>
    </w:p>
    <w:p w14:paraId="0ADD5101" w14:textId="77777777" w:rsidR="00A26BD5" w:rsidRDefault="00A26BD5" w:rsidP="00A26BD5">
      <w:r>
        <w:t>(12, 'Carlos', 'Enrique', 'Gutiérrez', 'Díaz', 'Buenos Aires', '11-3456-7890', 'carlos.gutierrez@sucursal.com', 2),</w:t>
      </w:r>
    </w:p>
    <w:p w14:paraId="67794929" w14:textId="77777777" w:rsidR="00A26BD5" w:rsidRDefault="00A26BD5" w:rsidP="00A26BD5">
      <w:r>
        <w:lastRenderedPageBreak/>
        <w:t>(13, 'Elena', 'Fernanda', 'Hernández', 'Serrano', 'Madrid', '91-4567-8901', 'elena.hernandez@sucursal.com', 3),</w:t>
      </w:r>
    </w:p>
    <w:p w14:paraId="32F893C5" w14:textId="77777777" w:rsidR="00A26BD5" w:rsidRDefault="00A26BD5" w:rsidP="00A26BD5">
      <w:r>
        <w:t>(14, 'Ricardo', 'Antonio', 'Jiménez', 'Martínez', 'Bogotá', '1-5678-9012', 'ricardo.jimenez@sucursal.com', 4),</w:t>
      </w:r>
    </w:p>
    <w:p w14:paraId="0549B94C" w14:textId="77777777" w:rsidR="00A26BD5" w:rsidRDefault="00A26BD5" w:rsidP="00A26BD5">
      <w:r>
        <w:t>(15, 'Miguel', 'Ángel', 'Ruiz', 'Alonso', 'Santiago', '2-6789-0123', 'miguel.ruiz@sucursal.com', 5),</w:t>
      </w:r>
    </w:p>
    <w:p w14:paraId="78564C15" w14:textId="77777777" w:rsidR="00A26BD5" w:rsidRDefault="00A26BD5" w:rsidP="00A26BD5">
      <w:r>
        <w:t>(16, 'Jessica', 'Paola', 'Vázquez', 'Moreno', 'Lima', '1-7890-1234', 'jessica.vazquez@sucursal.com', 6),</w:t>
      </w:r>
    </w:p>
    <w:p w14:paraId="21B1B9AB" w14:textId="77777777" w:rsidR="00A26BD5" w:rsidRDefault="00A26BD5" w:rsidP="00A26BD5">
      <w:r>
        <w:t>(17, 'Antonio', 'José', 'Castro', 'Fernández', 'Miami', '305-8901-2345', 'antonio.castro@sucursal.com', 7),</w:t>
      </w:r>
    </w:p>
    <w:p w14:paraId="3A2C884C" w14:textId="77777777" w:rsidR="00A26BD5" w:rsidRDefault="00A26BD5" w:rsidP="00A26BD5">
      <w:r>
        <w:t>(18, 'Lucía', 'Carmen', 'Sánchez', 'Ríos', 'São Paulo', '11-9012-3456', 'lucia.sanchez@sucursal.com', 8),</w:t>
      </w:r>
    </w:p>
    <w:p w14:paraId="5975A7C5" w14:textId="77777777" w:rsidR="00A26BD5" w:rsidRDefault="00A26BD5" w:rsidP="00A26BD5">
      <w:r>
        <w:t>(19, 'José', 'Luis', 'Torres', 'Pérez', 'Toronto', '416-0123-4567', 'jose.torres@sucursal.com', 9),</w:t>
      </w:r>
    </w:p>
    <w:p w14:paraId="11B21A71" w14:textId="77777777" w:rsidR="00A26BD5" w:rsidRDefault="00A26BD5" w:rsidP="00A26BD5">
      <w:r>
        <w:t>(20, 'Beatriz', 'Sofía', 'Rodríguez', 'Hernández', 'Montevideo', '2-3456-7890', 'beatriz.rodriguez@sucursal.com', 10),</w:t>
      </w:r>
    </w:p>
    <w:p w14:paraId="78AD2DC6" w14:textId="77777777" w:rsidR="00A26BD5" w:rsidRDefault="00A26BD5" w:rsidP="00A26BD5">
      <w:r>
        <w:t>(21, 'Pedro', 'Ignacio', 'Martínez', 'González', 'Ciudad de México', '55-3456-7890', 'pedro.martinez@sucursal.com', 1),</w:t>
      </w:r>
    </w:p>
    <w:p w14:paraId="26C20522" w14:textId="77777777" w:rsidR="00A26BD5" w:rsidRDefault="00A26BD5" w:rsidP="00A26BD5">
      <w:r>
        <w:t>(22, 'Mercedes', 'Ana', 'Gómez', 'Ruiz', 'Buenos Aires', '11-4567-8901', 'mercedes.gomez@sucursal.com', 2),</w:t>
      </w:r>
    </w:p>
    <w:p w14:paraId="7C4BBB18" w14:textId="77777777" w:rsidR="00A26BD5" w:rsidRDefault="00A26BD5" w:rsidP="00A26BD5">
      <w:r>
        <w:t>(23, 'David', 'Héctor', 'Ramírez', 'Pérez', 'Madrid', '91-5678-9012', 'david.ramirez@sucursal.com', 3),</w:t>
      </w:r>
    </w:p>
    <w:p w14:paraId="00558E72" w14:textId="77777777" w:rsidR="00A26BD5" w:rsidRDefault="00A26BD5" w:rsidP="00A26BD5">
      <w:r>
        <w:t>(24, 'Sonia', 'Isabel', 'Fernández', 'Álvarez', 'Bogotá', '1-6789-0123', 'sonia.fernandez@sucursal.com', 4),</w:t>
      </w:r>
    </w:p>
    <w:p w14:paraId="6D464F4D" w14:textId="77777777" w:rsidR="00A26BD5" w:rsidRDefault="00A26BD5" w:rsidP="00A26BD5">
      <w:r>
        <w:t>(25, 'Javier', 'Eduardo', 'Martínez', 'García', 'Santiago', '2-7890-1234', 'javier.martinez@sucursal.com', 5),</w:t>
      </w:r>
    </w:p>
    <w:p w14:paraId="3D5D3D67" w14:textId="77777777" w:rsidR="00A26BD5" w:rsidRDefault="00A26BD5" w:rsidP="00A26BD5">
      <w:r>
        <w:t>(26, 'Raúl', 'Antonio', 'García', 'Hernández', 'Lima', '1-8901-2345', 'raul.garcia@sucursal.com', 6),</w:t>
      </w:r>
    </w:p>
    <w:p w14:paraId="3D096705" w14:textId="77777777" w:rsidR="00A26BD5" w:rsidRDefault="00A26BD5" w:rsidP="00A26BD5">
      <w:r>
        <w:t>(27, 'Paula', 'Esther', 'Ramírez', 'Torres', 'Miami', '305-9012-3456', 'paula.ramirez@sucursal.com', 7),</w:t>
      </w:r>
    </w:p>
    <w:p w14:paraId="2CC1F30C" w14:textId="77777777" w:rsidR="00A26BD5" w:rsidRDefault="00A26BD5" w:rsidP="00A26BD5">
      <w:r>
        <w:t>(28, 'Antonio', 'Manuel', 'Sánchez', 'Morales', 'São Paulo', '11-0123-4567', 'antonio.sanchez@sucursal.com', 8),</w:t>
      </w:r>
    </w:p>
    <w:p w14:paraId="2795F119" w14:textId="77777777" w:rsidR="00A26BD5" w:rsidRDefault="00A26BD5" w:rsidP="00A26BD5">
      <w:r>
        <w:t>(29, 'Silvia', 'Carmen', 'González', 'Ruiz', 'Toronto', '416-1234-5678', 'silvia.gonzalez@sucursal.com', 9),</w:t>
      </w:r>
    </w:p>
    <w:p w14:paraId="3E4F087A" w14:textId="77777777" w:rsidR="00A26BD5" w:rsidRDefault="00A26BD5" w:rsidP="00A26BD5">
      <w:r>
        <w:t>(30, 'Manuel', 'José', 'Pérez', 'Alvarado', 'Montevideo', '2-4567-8901', 'manuel.perez@sucursal.com', 10),</w:t>
      </w:r>
    </w:p>
    <w:p w14:paraId="7904F33A" w14:textId="77777777" w:rsidR="00A26BD5" w:rsidRDefault="00A26BD5" w:rsidP="00A26BD5">
      <w:r>
        <w:t>(31, 'José', 'Luis', 'Martínez', 'González', 'Ciudad de México', '55-5678-9012', 'jose.martinez@sucursal.com', 1),</w:t>
      </w:r>
    </w:p>
    <w:p w14:paraId="4DF40024" w14:textId="77777777" w:rsidR="00A26BD5" w:rsidRDefault="00A26BD5" w:rsidP="00A26BD5">
      <w:r>
        <w:lastRenderedPageBreak/>
        <w:t>(32, 'María', 'Ángeles', 'López', 'Alonso', 'Buenos Aires', '11-5678-9012', 'maria.lopez@sucursal.com', 2),</w:t>
      </w:r>
    </w:p>
    <w:p w14:paraId="24B63986" w14:textId="77777777" w:rsidR="00A26BD5" w:rsidRDefault="00A26BD5" w:rsidP="00A26BD5">
      <w:r>
        <w:t>(33, 'Francisco', 'José', 'Hernández', 'Rodríguez', 'Madrid', '91-6789-0123', 'francisco.hernandez@sucursal.com', 3),</w:t>
      </w:r>
    </w:p>
    <w:p w14:paraId="7DC9985A" w14:textId="77777777" w:rsidR="00A26BD5" w:rsidRDefault="00A26BD5" w:rsidP="00A26BD5">
      <w:r>
        <w:t>(34, 'Lorena', 'Alejandra', 'Gutiérrez', 'Serrano', 'Bogotá', '1-9012-3456', 'lorena.gutierrez@sucursal.com', 4),</w:t>
      </w:r>
    </w:p>
    <w:p w14:paraId="39E6AA42" w14:textId="77777777" w:rsidR="00A26BD5" w:rsidRDefault="00A26BD5" w:rsidP="00A26BD5">
      <w:r>
        <w:t>(35, 'Felipe', 'Carlos', 'Sánchez', 'Torres', 'Santiago', '2-8901-2345', 'felipe.sanchez@sucursal.com', 5),</w:t>
      </w:r>
    </w:p>
    <w:p w14:paraId="611E7FAA" w14:textId="77777777" w:rsidR="00A26BD5" w:rsidRDefault="00A26BD5" w:rsidP="00A26BD5">
      <w:r>
        <w:t>(36, 'Ángel', 'Luis', 'Castro', 'Jiménez', 'Lima', '1-9012-3456', 'angel.castro@sucursal.com', 6),</w:t>
      </w:r>
    </w:p>
    <w:p w14:paraId="6A1486DB" w14:textId="77777777" w:rsidR="00A26BD5" w:rsidRDefault="00A26BD5" w:rsidP="00A26BD5">
      <w:r>
        <w:t>(37, 'Rocío', 'Cristina', 'Ramírez', 'Alonso', 'Miami', '305-0123-4567', 'rocio.ramirez@sucursal.com', 7),</w:t>
      </w:r>
    </w:p>
    <w:p w14:paraId="30866131" w14:textId="77777777" w:rsidR="00A26BD5" w:rsidRDefault="00A26BD5" w:rsidP="00A26BD5">
      <w:r>
        <w:t>(38, 'Fernando', 'José', 'González', 'Sánchez', 'São Paulo', '11-1234-5678', 'fernando.gonzalez@sucursal.com', 8),</w:t>
      </w:r>
    </w:p>
    <w:p w14:paraId="2E4B6247" w14:textId="77777777" w:rsidR="00A26BD5" w:rsidRDefault="00A26BD5" w:rsidP="00A26BD5">
      <w:r>
        <w:t>(39, 'Cristina', 'María', 'Serrano', 'López', 'Toronto', '416-2345-6789', 'cristina.serrano@sucursal.com', 9),</w:t>
      </w:r>
    </w:p>
    <w:p w14:paraId="1D061097" w14:textId="77777777" w:rsidR="00A26BD5" w:rsidRDefault="00A26BD5" w:rsidP="00A26BD5">
      <w:r>
        <w:t>(40, 'Tomás', 'Antonio', 'Vázquez', 'González', 'Montevideo', '2-5678-9012', 'tomas.vazquez@sucursal.com', 10),</w:t>
      </w:r>
    </w:p>
    <w:p w14:paraId="0CB73FAF" w14:textId="77777777" w:rsidR="00A26BD5" w:rsidRDefault="00A26BD5" w:rsidP="00A26BD5">
      <w:r>
        <w:t>(41, 'Felipe', 'Enrique', 'Hernández', 'Pérez', 'Ciudad de México', '55-6789-0123', 'felipe.hernandez@sucursal.com', 1),</w:t>
      </w:r>
    </w:p>
    <w:p w14:paraId="6D12D358" w14:textId="77777777" w:rsidR="00A26BD5" w:rsidRDefault="00A26BD5" w:rsidP="00A26BD5">
      <w:r>
        <w:t>(42, 'María', 'José', 'Rodríguez', 'Martínez', 'Buenos Aires', '11-6789-0123', 'maria.rodriguez@sucursal.com', 2),</w:t>
      </w:r>
    </w:p>
    <w:p w14:paraId="0642CEB5" w14:textId="77777777" w:rsidR="00A26BD5" w:rsidRDefault="00A26BD5" w:rsidP="00A26BD5">
      <w:r>
        <w:t>(43, 'David', 'Luis', 'González', 'Jiménez', 'Madrid', '91-7890-1234', 'david.gonzalez@sucursal.com', 3),</w:t>
      </w:r>
    </w:p>
    <w:p w14:paraId="4C00B36B" w14:textId="77777777" w:rsidR="00A26BD5" w:rsidRDefault="00A26BD5" w:rsidP="00A26BD5">
      <w:r>
        <w:t>(44, 'Lucía', 'Carmen', 'Vázquez', 'Rodríguez', 'Bogotá', '1-0123-4567', 'lucia.vazquez@sucursal.com', 4),</w:t>
      </w:r>
    </w:p>
    <w:p w14:paraId="51EFFC84" w14:textId="77777777" w:rsidR="00A26BD5" w:rsidRDefault="00A26BD5" w:rsidP="00A26BD5">
      <w:r>
        <w:t>(45, 'Antonio', 'José', 'Serrano', 'Paredes', 'Santiago', '2-2345-6789', 'antonio.serrano@sucursal.com', 5),</w:t>
      </w:r>
    </w:p>
    <w:p w14:paraId="7EB73C53" w14:textId="77777777" w:rsidR="00A26BD5" w:rsidRDefault="00A26BD5" w:rsidP="00A26BD5">
      <w:r>
        <w:t>(46, 'Silvia', 'Inés', 'Alonso', 'García', 'Lima', '1-2345-6789', 'silvia.alonso@sucursal.com', 6),</w:t>
      </w:r>
    </w:p>
    <w:p w14:paraId="56923D54" w14:textId="77777777" w:rsidR="00A26BD5" w:rsidRDefault="00A26BD5" w:rsidP="00A26BD5">
      <w:r>
        <w:t>(47, 'Carlos', 'Antonio', 'Martínez', 'Serrano', 'Miami', '305-6789-0123', 'carlos.martinez@sucursal.com', 7),</w:t>
      </w:r>
    </w:p>
    <w:p w14:paraId="43479F0D" w14:textId="77777777" w:rsidR="00A26BD5" w:rsidRDefault="00A26BD5" w:rsidP="00A26BD5">
      <w:r>
        <w:t>(48, 'Ángel', 'Juan', 'Hernández', 'Martínez', 'São Paulo', '11-3456-7890', 'angel.hernandez@sucursal.com', 8),</w:t>
      </w:r>
    </w:p>
    <w:p w14:paraId="2DAD7FE7" w14:textId="77777777" w:rsidR="00A26BD5" w:rsidRDefault="00A26BD5" w:rsidP="00A26BD5">
      <w:r>
        <w:t>(49, 'Patricia', 'Carmen', 'Gómez', 'Rodríguez', 'Toronto', '416-3456-7890', 'patricia.gomez@sucursal.com', 9),</w:t>
      </w:r>
    </w:p>
    <w:p w14:paraId="74109403" w14:textId="77777777" w:rsidR="00A26BD5" w:rsidRDefault="00A26BD5" w:rsidP="00A26BD5">
      <w:r>
        <w:lastRenderedPageBreak/>
        <w:t>(50, 'José', 'Luis', 'Martínez', 'Torres', 'Montevideo', '2-6789-0123', 'jose.martinez@sucursal.com', 10),</w:t>
      </w:r>
    </w:p>
    <w:p w14:paraId="3B0B21CA" w14:textId="77777777" w:rsidR="00A26BD5" w:rsidRDefault="00A26BD5" w:rsidP="00A26BD5">
      <w:r>
        <w:t>(51, 'Carlos', 'Eduardo', 'González', 'Martínez', 'Ciudad de México', '55-2345-6789', 'carlos.gonzalez@sucursal.com', 1),</w:t>
      </w:r>
    </w:p>
    <w:p w14:paraId="351C0F09" w14:textId="77777777" w:rsidR="00A26BD5" w:rsidRDefault="00A26BD5" w:rsidP="00A26BD5">
      <w:r>
        <w:t>(52, 'Ana', 'Lucía', 'Pérez', 'Ramírez', 'Buenos Aires', '11-8901-2345', 'ana.perez@sucursal.com', 2),</w:t>
      </w:r>
    </w:p>
    <w:p w14:paraId="10799F25" w14:textId="77777777" w:rsidR="00A26BD5" w:rsidRDefault="00A26BD5" w:rsidP="00A26BD5">
      <w:r>
        <w:t>(53, 'José', 'Antonio', 'Hernández', 'Rodríguez', 'Madrid', '91-2345-6789', 'jose.hernandez@sucursal.com', 3),</w:t>
      </w:r>
    </w:p>
    <w:p w14:paraId="24DAFDDF" w14:textId="77777777" w:rsidR="00A26BD5" w:rsidRDefault="00A26BD5" w:rsidP="00A26BD5">
      <w:r>
        <w:t>(54, 'Esteban', 'José', 'Martínez', 'López', 'Bogotá', '1-3456-7890', 'esteban.martinez@sucursal.com', 4),</w:t>
      </w:r>
    </w:p>
    <w:p w14:paraId="004A2D08" w14:textId="77777777" w:rsidR="00A26BD5" w:rsidRDefault="00A26BD5" w:rsidP="00A26BD5">
      <w:r>
        <w:t>(55, 'Ricardo', 'Eduardo', 'Gómez', 'González', 'Santiago', '2-3456-7890', 'ricardo.gomez@sucursal.com', 5),</w:t>
      </w:r>
    </w:p>
    <w:p w14:paraId="38AE374A" w14:textId="77777777" w:rsidR="00A26BD5" w:rsidRDefault="00A26BD5" w:rsidP="00A26BD5">
      <w:r>
        <w:t>(56, 'Manuel', 'Luis', 'Rodríguez', 'Sánchez', 'Lima', '1-4567-8901', 'manuel.rodriguez@sucursal.com', 6),</w:t>
      </w:r>
    </w:p>
    <w:p w14:paraId="0E8BF23F" w14:textId="77777777" w:rsidR="00A26BD5" w:rsidRDefault="00A26BD5" w:rsidP="00A26BD5">
      <w:r>
        <w:t>(57, 'Beatriz', 'Carmen', 'Serrano', 'Hernández', 'Miami', '305-1234-5678', 'beatriz.serrano@sucursal.com', 7),</w:t>
      </w:r>
    </w:p>
    <w:p w14:paraId="29D90D04" w14:textId="77777777" w:rsidR="00A26BD5" w:rsidRDefault="00A26BD5" w:rsidP="00A26BD5">
      <w:r>
        <w:t>(58, 'David', 'Carlos', 'Martínez', 'García', 'São Paulo', '11-5678-9012', 'david.martinez@sucursal.com', 8),</w:t>
      </w:r>
    </w:p>
    <w:p w14:paraId="06D519CA" w14:textId="77777777" w:rsidR="00A26BD5" w:rsidRDefault="00A26BD5" w:rsidP="00A26BD5">
      <w:r>
        <w:t>(59, 'María', 'José', 'Sánchez', 'Ramírez', 'Toronto', '416-4567-8901', 'maria.sanchez@sucursal.com', 9),</w:t>
      </w:r>
    </w:p>
    <w:p w14:paraId="384B0ADD" w14:textId="77777777" w:rsidR="00A26BD5" w:rsidRDefault="00A26BD5" w:rsidP="00A26BD5">
      <w:r>
        <w:t>(60, 'Gabriel', 'Antonio', 'González', 'Paredes', 'Montevideo', '2-2345-6789', 'gabriel.gonzalez@sucursal.com', 10),</w:t>
      </w:r>
    </w:p>
    <w:p w14:paraId="31EC87C5" w14:textId="77777777" w:rsidR="00A26BD5" w:rsidRDefault="00A26BD5" w:rsidP="00A26BD5">
      <w:r>
        <w:t>(61, 'Ricardo', 'Alberto', 'Sánchez', 'López', 'Ciudad de México', '55-6789-1234', 'ricardo.sanchez@sucursal.com', 1),</w:t>
      </w:r>
    </w:p>
    <w:p w14:paraId="5A214EFB" w14:textId="77777777" w:rsidR="00A26BD5" w:rsidRDefault="00A26BD5" w:rsidP="00A26BD5">
      <w:r>
        <w:t>(62, 'Cristina', 'Isabel', 'Fernández', 'Alvarado', 'Buenos Aires', '11-2345-6789', 'cristina.fernandez@sucursal.com', 2),</w:t>
      </w:r>
    </w:p>
    <w:p w14:paraId="4ADFD8C9" w14:textId="77777777" w:rsidR="00A26BD5" w:rsidRDefault="00A26BD5" w:rsidP="00A26BD5">
      <w:r>
        <w:t>(63, 'Javier', 'Carlos', 'Pérez', 'Vega', 'Madrid', '91-8901-2345', 'javier.perez@sucursal.com', 3),</w:t>
      </w:r>
    </w:p>
    <w:p w14:paraId="088C7C8D" w14:textId="77777777" w:rsidR="00A26BD5" w:rsidRDefault="00A26BD5" w:rsidP="00A26BD5">
      <w:r>
        <w:t>(64, 'Patricia', 'Marina', 'Gómez', 'Rodríguez', 'Bogotá', '1-5678-9012', 'patricia.gomez@sucursal.com', 4),</w:t>
      </w:r>
    </w:p>
    <w:p w14:paraId="1092E56C" w14:textId="77777777" w:rsidR="00A26BD5" w:rsidRDefault="00A26BD5" w:rsidP="00A26BD5">
      <w:r>
        <w:t>(65, 'Mario', 'Antonio', 'Castro', 'González', 'Santiago', '2-5678-9012', 'mario.castro@sucursal.com', 5),</w:t>
      </w:r>
    </w:p>
    <w:p w14:paraId="6E781C8D" w14:textId="77777777" w:rsidR="00A26BD5" w:rsidRDefault="00A26BD5" w:rsidP="00A26BD5">
      <w:r>
        <w:t>(66, 'Fabiola', 'Cecilia', 'Rodríguez', 'Serrano', 'Lima', '1-6789-1234', 'fabiola.rodriguez@sucursal.com', 6),</w:t>
      </w:r>
    </w:p>
    <w:p w14:paraId="10EC2F88" w14:textId="77777777" w:rsidR="00A26BD5" w:rsidRDefault="00A26BD5" w:rsidP="00A26BD5">
      <w:r>
        <w:t>(67, 'Luis', 'Miguel', 'González', 'Pérez', 'Miami', '305-2345-6789', 'luis.gonzalez@sucursal.com', 7),</w:t>
      </w:r>
    </w:p>
    <w:p w14:paraId="4FE833DF" w14:textId="77777777" w:rsidR="00A26BD5" w:rsidRDefault="00A26BD5" w:rsidP="00A26BD5">
      <w:r>
        <w:t>(68, 'Rosa', 'María', 'Martínez', 'Torres', 'São Paulo', '11-6789-0123', 'rosa.martinez@sucursal.com', 8),</w:t>
      </w:r>
    </w:p>
    <w:p w14:paraId="1A1AC615" w14:textId="77777777" w:rsidR="00A26BD5" w:rsidRDefault="00A26BD5" w:rsidP="00A26BD5">
      <w:r>
        <w:lastRenderedPageBreak/>
        <w:t>(69, 'David', 'José', 'Serrano', 'Alvarado', 'Toronto', '416-5678-9012', 'david.serrano@sucursal.com', 9),</w:t>
      </w:r>
    </w:p>
    <w:p w14:paraId="102DE5D4" w14:textId="77777777" w:rsidR="00A26BD5" w:rsidRDefault="00A26BD5" w:rsidP="00A26BD5">
      <w:r>
        <w:t>(70, 'Teresa', 'Carmen', 'Vásquez', 'González', 'Montevideo', '2-7890-1234', 'teresa.vasquez@sucursal.com', 10),</w:t>
      </w:r>
    </w:p>
    <w:p w14:paraId="4BD6B375" w14:textId="77777777" w:rsidR="00A26BD5" w:rsidRDefault="00A26BD5" w:rsidP="00A26BD5">
      <w:r>
        <w:t>(71, 'Laura', 'Paola', 'Sánchez', 'Morales', 'Ciudad de México', '55-7890-1234', 'laura.sanchez@sucursal.com', 1),</w:t>
      </w:r>
    </w:p>
    <w:p w14:paraId="06AF6740" w14:textId="77777777" w:rsidR="00A26BD5" w:rsidRDefault="00A26BD5" w:rsidP="00A26BD5">
      <w:r>
        <w:t>(72, 'Marta', 'Lucía', 'Hernández', 'Díaz', 'Buenos Aires', '11-7890-1234', 'marta.hernandez@sucursal.com', 2),</w:t>
      </w:r>
    </w:p>
    <w:p w14:paraId="1218AA44" w14:textId="77777777" w:rsidR="00A26BD5" w:rsidRDefault="00A26BD5" w:rsidP="00A26BD5">
      <w:r>
        <w:t>(73, 'José', 'Manuel', 'González', 'Torres', 'Madrid', '91-6789-0123', 'jose.gonzalez@sucursal.com', 3),</w:t>
      </w:r>
    </w:p>
    <w:p w14:paraId="5748A607" w14:textId="77777777" w:rsidR="00A26BD5" w:rsidRDefault="00A26BD5" w:rsidP="00A26BD5">
      <w:r>
        <w:t>(74, 'Martín', 'Ramón', 'Serrano', 'García', 'Bogotá', '1-8901-2345', 'martin.serrano@sucursal.com', 4),</w:t>
      </w:r>
    </w:p>
    <w:p w14:paraId="191644A5" w14:textId="77777777" w:rsidR="00A26BD5" w:rsidRDefault="00A26BD5" w:rsidP="00A26BD5">
      <w:r>
        <w:t>(75, 'Esther', 'María', 'Ramírez', 'Sánchez', 'Santiago', '2-8901-2345', 'esther.ramirez@sucursal.com', 5),</w:t>
      </w:r>
    </w:p>
    <w:p w14:paraId="06542937" w14:textId="77777777" w:rsidR="00A26BD5" w:rsidRDefault="00A26BD5" w:rsidP="00A26BD5">
      <w:r>
        <w:t>(76, 'Juan', 'Carlos', 'Gómez', 'Fernández', 'Lima', '1-9012-3456', 'juan.gomez@sucursal.com', 6),</w:t>
      </w:r>
    </w:p>
    <w:p w14:paraId="65BDCA17" w14:textId="77777777" w:rsidR="00A26BD5" w:rsidRDefault="00A26BD5" w:rsidP="00A26BD5">
      <w:r>
        <w:t>(77, 'Javier', 'Antonio', 'Ramírez', 'Martínez', 'Miami', '305-8901-2345', 'javier.ramirez@sucursal.com', 7),</w:t>
      </w:r>
    </w:p>
    <w:p w14:paraId="3CFECD84" w14:textId="77777777" w:rsidR="00A26BD5" w:rsidRDefault="00A26BD5" w:rsidP="00A26BD5">
      <w:r>
        <w:t>(78, 'Carmen', 'Elena', 'Vásquez', 'Hernández', 'São Paulo', '11-7890-1234', 'carmen.vasquez@sucursal.com', 8),</w:t>
      </w:r>
    </w:p>
    <w:p w14:paraId="161F0FC8" w14:textId="77777777" w:rsidR="00A26BD5" w:rsidRDefault="00A26BD5" w:rsidP="00A26BD5">
      <w:r>
        <w:t>(79, 'José', 'Alberto', 'González', 'Martínez', 'Toronto', '416-6789-0123', 'jose.gonzalez@sucursal.com', 9),</w:t>
      </w:r>
    </w:p>
    <w:p w14:paraId="40AD226E" w14:textId="77777777" w:rsidR="00A26BD5" w:rsidRDefault="00A26BD5" w:rsidP="00A26BD5">
      <w:r>
        <w:t>(80, 'Clara', 'Esther', 'Morales', 'Serrano', 'Montevideo', '2-8901-2345', 'clara.morales@sucursal.com', 10),</w:t>
      </w:r>
    </w:p>
    <w:p w14:paraId="4D0EA755" w14:textId="77777777" w:rsidR="00A26BD5" w:rsidRDefault="00A26BD5" w:rsidP="00A26BD5">
      <w:r>
        <w:t>(81, 'Cristina', 'Paola', 'Sánchez', 'Gómez', 'Ciudad de México', '55-8901-2345', 'cristina.sanchez@sucursal.com', 1),</w:t>
      </w:r>
    </w:p>
    <w:p w14:paraId="46364BC2" w14:textId="77777777" w:rsidR="00A26BD5" w:rsidRDefault="00A26BD5" w:rsidP="00A26BD5">
      <w:r>
        <w:t>(82, 'Raúl', 'Emilio', 'López', 'Martínez', 'Buenos Aires', '11-8901-2345', 'raul.lopez@sucursal.com', 2),</w:t>
      </w:r>
    </w:p>
    <w:p w14:paraId="2C053030" w14:textId="77777777" w:rsidR="00A26BD5" w:rsidRDefault="00A26BD5" w:rsidP="00A26BD5">
      <w:r>
        <w:t>(83, 'Lucía', 'María', 'Vásquez', 'González', 'Madrid', '91-8901-2345', 'lucia.vasquez@sucursal.com', 3),</w:t>
      </w:r>
    </w:p>
    <w:p w14:paraId="5E166BB1" w14:textId="77777777" w:rsidR="00A26BD5" w:rsidRDefault="00A26BD5" w:rsidP="00A26BD5">
      <w:r>
        <w:t>(84, 'Eduardo', 'José', 'Ramírez', 'Pérez', 'Bogotá', '1-2345-6789', 'eduardo.ramirez@sucursal.com', 4),</w:t>
      </w:r>
    </w:p>
    <w:p w14:paraId="1D2E3F5E" w14:textId="77777777" w:rsidR="00A26BD5" w:rsidRDefault="00A26BD5" w:rsidP="00A26BD5">
      <w:r>
        <w:t>(85, 'Luis', 'Antonio', 'Martínez', 'Serrano', 'Santiago', '2-2345-6789', 'luis.martinez@sucursal.com', 5),</w:t>
      </w:r>
    </w:p>
    <w:p w14:paraId="1241B95D" w14:textId="77777777" w:rsidR="00A26BD5" w:rsidRDefault="00A26BD5" w:rsidP="00A26BD5">
      <w:r>
        <w:t>(86, 'Sofía', 'María', 'Rodríguez', 'Gómez', 'Lima', '1-2345-6789', 'sofia.rodriguez@sucursal.com', 6),</w:t>
      </w:r>
    </w:p>
    <w:p w14:paraId="7E70F1CF" w14:textId="77777777" w:rsidR="00A26BD5" w:rsidRDefault="00A26BD5" w:rsidP="00A26BD5">
      <w:r>
        <w:lastRenderedPageBreak/>
        <w:t>(87, 'Mario', 'Antonio', 'Serrano', 'Ramírez', 'Miami', '305-0123-4567', 'mario.serrano@sucursal.com', 7),</w:t>
      </w:r>
    </w:p>
    <w:p w14:paraId="4DF987E9" w14:textId="77777777" w:rsidR="00A26BD5" w:rsidRDefault="00A26BD5" w:rsidP="00A26BD5">
      <w:r>
        <w:t>(88, 'José', 'Luis', 'Martínez', 'Torres', 'São Paulo', '11-8901-2345', 'jose.martinez@sucursal.com', 8),</w:t>
      </w:r>
    </w:p>
    <w:p w14:paraId="78DFDD44" w14:textId="77777777" w:rsidR="00A26BD5" w:rsidRDefault="00A26BD5" w:rsidP="00A26BD5">
      <w:r>
        <w:t>(89, 'Vera', 'Elena', 'González', 'Morales', 'Toronto', '416-3456-7890', 'vera.gonzalez@sucursal.com', 9),</w:t>
      </w:r>
    </w:p>
    <w:p w14:paraId="3F3881EC" w14:textId="77777777" w:rsidR="00A26BD5" w:rsidRDefault="00A26BD5" w:rsidP="00A26BD5">
      <w:r>
        <w:t>(90, 'Alfredo', 'Carlos', 'Serrano', 'Gómez', 'Montevideo', '2-6789-0123', 'alfredo.serrano@sucursal.com', 10),</w:t>
      </w:r>
    </w:p>
    <w:p w14:paraId="75DD1D43" w14:textId="77777777" w:rsidR="00A26BD5" w:rsidRDefault="00A26BD5" w:rsidP="00A26BD5">
      <w:r>
        <w:t>(91, 'Carlos', 'Alberto', 'Rodríguez', 'González', 'Ciudad de México', '55-1234-5678', 'carlos.rodriguez@sucursal.com', 1),</w:t>
      </w:r>
    </w:p>
    <w:p w14:paraId="3EB88E13" w14:textId="77777777" w:rsidR="00A26BD5" w:rsidRDefault="00A26BD5" w:rsidP="00A26BD5">
      <w:r>
        <w:t>(92, 'Felipe', 'José', 'Hernández', 'Serrano', 'Buenos Aires', '11-6789-1234', 'felipe.hernandez@sucursal.com', 2),</w:t>
      </w:r>
    </w:p>
    <w:p w14:paraId="492F36C2" w14:textId="77777777" w:rsidR="00A26BD5" w:rsidRDefault="00A26BD5" w:rsidP="00A26BD5">
      <w:r>
        <w:t>(93, 'Paula', 'María', 'Martínez', 'Vázquez', 'Madrid', '91-2345-6789', 'paula.martinez@sucursal.com', 3),</w:t>
      </w:r>
    </w:p>
    <w:p w14:paraId="335491BC" w14:textId="77777777" w:rsidR="00A26BD5" w:rsidRDefault="00A26BD5" w:rsidP="00A26BD5">
      <w:r>
        <w:t>(94, 'Ricardo', 'Manuel', 'González', 'Pérez', 'Bogotá', '1-2345-6789', 'ricardo.gonzalez@sucursal.com', 4),</w:t>
      </w:r>
    </w:p>
    <w:p w14:paraId="4E67AA4B" w14:textId="77777777" w:rsidR="00A26BD5" w:rsidRDefault="00A26BD5" w:rsidP="00A26BD5">
      <w:r>
        <w:t>(95, 'Sandra', 'Carmen', 'Ramírez', 'Vega', 'Santiago', '2-3456-7890', 'sandra.ramirez@sucursal.com', 5),</w:t>
      </w:r>
    </w:p>
    <w:p w14:paraId="79FCE6A5" w14:textId="77777777" w:rsidR="00A26BD5" w:rsidRDefault="00A26BD5" w:rsidP="00A26BD5">
      <w:r>
        <w:t>(96, 'Fernando', 'Antonio', 'Serrano', 'Rodríguez', 'Lima', '1-6789-1234', 'fernando.serrano@sucursal.com', 6),</w:t>
      </w:r>
    </w:p>
    <w:p w14:paraId="76293B41" w14:textId="77777777" w:rsidR="00A26BD5" w:rsidRDefault="00A26BD5" w:rsidP="00A26BD5">
      <w:r>
        <w:t>(97, 'José', 'Francisco', 'Martínez', 'González', 'Miami', '305-3456-7890', 'jose.martinez@sucursal.com', 7),</w:t>
      </w:r>
    </w:p>
    <w:p w14:paraId="26D31B6F" w14:textId="77777777" w:rsidR="00A26BD5" w:rsidRDefault="00A26BD5" w:rsidP="00A26BD5">
      <w:r>
        <w:t>(98, 'María', 'Luisa', 'Rodríguez', 'Sánchez', 'São Paulo', '11-4567-8901', 'maria.rodriguez@sucursal.com', 8),</w:t>
      </w:r>
    </w:p>
    <w:p w14:paraId="0BD03DAE" w14:textId="77777777" w:rsidR="00A26BD5" w:rsidRDefault="00A26BD5" w:rsidP="00A26BD5">
      <w:r>
        <w:t>(99, 'Javier', 'Manuel', 'González', 'Pérez', 'Toronto', '416-6789-0123', 'javier.gonzalez@sucursal.com', 9),</w:t>
      </w:r>
    </w:p>
    <w:p w14:paraId="4EDAF335" w14:textId="77777777" w:rsidR="00A26BD5" w:rsidRDefault="00A26BD5" w:rsidP="00A26BD5">
      <w:r>
        <w:t>(100, 'Inés', 'María', 'Hernández', 'González', 'Montevideo', '2-7890-1234', 'ines.hernandez@sucursal.com', 10),</w:t>
      </w:r>
    </w:p>
    <w:p w14:paraId="40B11E88" w14:textId="77777777" w:rsidR="00A26BD5" w:rsidRDefault="00A26BD5" w:rsidP="00A26BD5">
      <w:r>
        <w:t>(101, 'Juliana', 'Paola', 'López', 'Gómez', 'Ciudad de México', '55-5678-1234', 'juliana.lopez@sucursal.com', 1),</w:t>
      </w:r>
    </w:p>
    <w:p w14:paraId="65ED1EEC" w14:textId="77777777" w:rsidR="00A26BD5" w:rsidRDefault="00A26BD5" w:rsidP="00A26BD5">
      <w:r>
        <w:t>(102, 'Juan', 'Carlos', 'Martínez', 'Hernández', 'Buenos Aires', '11-1234-5678', 'juan.martinez@sucursal.com', 2),</w:t>
      </w:r>
    </w:p>
    <w:p w14:paraId="54C82391" w14:textId="77777777" w:rsidR="00A26BD5" w:rsidRDefault="00A26BD5" w:rsidP="00A26BD5">
      <w:r>
        <w:t>(103, 'Ana', 'Carmen', 'Rodríguez', 'Morales', 'Madrid', '91-3456-7890', 'ana.rodriguez@sucursal.com', 3),</w:t>
      </w:r>
    </w:p>
    <w:p w14:paraId="1D0957BB" w14:textId="77777777" w:rsidR="00A26BD5" w:rsidRDefault="00A26BD5" w:rsidP="00A26BD5">
      <w:r>
        <w:lastRenderedPageBreak/>
        <w:t>(104, 'Santiago', 'José', 'Pérez', 'Ramírez', 'Bogotá', '1-2345-6789', 'santiago.perez@sucursal.com', 4),</w:t>
      </w:r>
    </w:p>
    <w:p w14:paraId="0A77638C" w14:textId="77777777" w:rsidR="00A26BD5" w:rsidRDefault="00A26BD5" w:rsidP="00A26BD5">
      <w:r>
        <w:t>(105, 'Patricia', 'Beatriz', 'Serrano', 'Sánchez', 'Santiago', '2-1234-5678', 'patricia.serrano@sucursal.com', 5),</w:t>
      </w:r>
    </w:p>
    <w:p w14:paraId="2132B7B2" w14:textId="77777777" w:rsidR="00A26BD5" w:rsidRDefault="00A26BD5" w:rsidP="00A26BD5">
      <w:r>
        <w:t>(106, 'Luis', 'Fernando', 'González', '</w:t>
      </w:r>
      <w:proofErr w:type="spellStart"/>
      <w:r>
        <w:t>Alvarez</w:t>
      </w:r>
      <w:proofErr w:type="spellEnd"/>
      <w:r>
        <w:t>', 'Lima', '1-6789-0123', 'luis.gonzalez@sucursal.com', 6),</w:t>
      </w:r>
    </w:p>
    <w:p w14:paraId="31BDE63B" w14:textId="77777777" w:rsidR="00A26BD5" w:rsidRDefault="00A26BD5" w:rsidP="00A26BD5">
      <w:r>
        <w:t>(107, 'Laura', 'Paola', 'Vásquez', 'Martínez', 'Miami', '305-2345-6789', 'laura.vasquez@sucursal.com', 7),</w:t>
      </w:r>
    </w:p>
    <w:p w14:paraId="5D36329C" w14:textId="77777777" w:rsidR="00A26BD5" w:rsidRDefault="00A26BD5" w:rsidP="00A26BD5">
      <w:r>
        <w:t>(108, 'Eduardo', 'Carlos', 'Ramírez', 'Gómez', 'São Paulo', '11-6789-0123', 'eduardo.ramirez@sucursal.com', 8),</w:t>
      </w:r>
    </w:p>
    <w:p w14:paraId="034067F6" w14:textId="77777777" w:rsidR="00A26BD5" w:rsidRDefault="00A26BD5" w:rsidP="00A26BD5">
      <w:r>
        <w:t>(109, 'Isabel', 'María', 'González', 'Pérez', 'Toronto', '416-2345-6789', 'isabel.gonzalez@sucursal.com', 9),</w:t>
      </w:r>
    </w:p>
    <w:p w14:paraId="58E10150" w14:textId="77777777" w:rsidR="00A26BD5" w:rsidRDefault="00A26BD5" w:rsidP="00A26BD5">
      <w:r>
        <w:t>(110, 'Carlos', 'Antonio', 'Martínez', 'Fernández', 'Montevideo', '2-3456-7890', 'carlos.martinez@sucursal.com', 10),</w:t>
      </w:r>
    </w:p>
    <w:p w14:paraId="4AFC35B4" w14:textId="77777777" w:rsidR="00A26BD5" w:rsidRDefault="00A26BD5" w:rsidP="00A26BD5">
      <w:r>
        <w:t>(111, 'Lucía', 'Marina', 'Vázquez', 'López', 'Ciudad de México', '55-6789-0123', 'lucia.vazquez@sucursal.com', 1),</w:t>
      </w:r>
    </w:p>
    <w:p w14:paraId="48A50A7D" w14:textId="77777777" w:rsidR="00A26BD5" w:rsidRDefault="00A26BD5" w:rsidP="00A26BD5">
      <w:r>
        <w:t>(112, 'David', 'Alberto', 'Hernández', 'Rodríguez', 'Buenos Aires', '11-5678-9012', 'david.hernandez@sucursal.com', 2),</w:t>
      </w:r>
    </w:p>
    <w:p w14:paraId="7E903DEA" w14:textId="77777777" w:rsidR="00A26BD5" w:rsidRDefault="00A26BD5" w:rsidP="00A26BD5">
      <w:r>
        <w:t>(113, 'Miguel', 'Ángel', 'Pérez', 'González', 'Madrid', '91-5678-9012', 'miguel.perez@sucursal.com', 3),</w:t>
      </w:r>
    </w:p>
    <w:p w14:paraId="7EA43869" w14:textId="77777777" w:rsidR="00A26BD5" w:rsidRDefault="00A26BD5" w:rsidP="00A26BD5">
      <w:r>
        <w:t>(114, 'Beatriz', 'Carmen', 'Martínez', 'Sánchez', 'Bogotá', '1-5678-1234', 'beatriz.martinez@sucursal.com', 4),</w:t>
      </w:r>
    </w:p>
    <w:p w14:paraId="7D14FE77" w14:textId="77777777" w:rsidR="00A26BD5" w:rsidRDefault="00A26BD5" w:rsidP="00A26BD5">
      <w:r>
        <w:t>(115, 'Oscar', 'Manuel', 'Gómez', 'Pérez', 'Santiago', '2-6789-0123', 'oscar.gomez@sucursal.com', 5),</w:t>
      </w:r>
    </w:p>
    <w:p w14:paraId="297311D8" w14:textId="77777777" w:rsidR="00A26BD5" w:rsidRDefault="00A26BD5" w:rsidP="00A26BD5">
      <w:r>
        <w:t>(116, 'José', 'Luis', 'Fernández', 'González', 'Lima', '1-7890-1234', 'jose.fernandez@sucursal.com', 6),</w:t>
      </w:r>
    </w:p>
    <w:p w14:paraId="3E8053A0" w14:textId="77777777" w:rsidR="00A26BD5" w:rsidRDefault="00A26BD5" w:rsidP="00A26BD5">
      <w:r>
        <w:t>(117, 'Marta', 'María', 'Sánchez', 'Martínez', 'Miami', '305-1234-5678', 'marta.sanchez@sucursal.com', 7),</w:t>
      </w:r>
    </w:p>
    <w:p w14:paraId="5C14F7E4" w14:textId="77777777" w:rsidR="00A26BD5" w:rsidRDefault="00A26BD5" w:rsidP="00A26BD5">
      <w:r>
        <w:t>(118, 'Daniel', 'Felipe', 'González', 'Rodríguez', 'São Paulo', '11-8901-2345', 'daniel.gonzalez@sucursal.com', 8),</w:t>
      </w:r>
    </w:p>
    <w:p w14:paraId="2B76CCB5" w14:textId="77777777" w:rsidR="00A26BD5" w:rsidRDefault="00A26BD5" w:rsidP="00A26BD5">
      <w:r>
        <w:t>(119, 'Elena', 'Lucía', 'Martínez', 'Hernández', 'Toronto', '416-3456-7890', 'elena.martinez@sucursal.com', 9),</w:t>
      </w:r>
    </w:p>
    <w:p w14:paraId="0797FE4B" w14:textId="77777777" w:rsidR="00A26BD5" w:rsidRDefault="00A26BD5" w:rsidP="00A26BD5">
      <w:r>
        <w:t>(120, 'Adriana', 'Paz', 'Rodríguez', 'Serrano', 'Montevideo', '2-5678-1234', 'adriana.rodriguez@sucursal.com', 10);</w:t>
      </w:r>
    </w:p>
    <w:p w14:paraId="6D03421C" w14:textId="77777777" w:rsidR="00A26BD5" w:rsidRDefault="00A26BD5" w:rsidP="00A26BD5"/>
    <w:p w14:paraId="09AAF523" w14:textId="0E966AF7" w:rsidR="00A26BD5" w:rsidRPr="00A26BD5" w:rsidRDefault="00A26BD5" w:rsidP="00A26BD5">
      <w:pPr>
        <w:pStyle w:val="Ttulo3"/>
        <w:rPr>
          <w:b/>
          <w:bCs/>
          <w:color w:val="auto"/>
          <w:sz w:val="28"/>
          <w:szCs w:val="28"/>
        </w:rPr>
      </w:pPr>
      <w:bookmarkStart w:id="30" w:name="_Toc182508967"/>
      <w:proofErr w:type="spellStart"/>
      <w:r>
        <w:rPr>
          <w:b/>
          <w:bCs/>
          <w:color w:val="auto"/>
          <w:sz w:val="28"/>
          <w:szCs w:val="28"/>
        </w:rPr>
        <w:lastRenderedPageBreak/>
        <w:t>Sucursal_cliente</w:t>
      </w:r>
      <w:bookmarkEnd w:id="30"/>
      <w:proofErr w:type="spellEnd"/>
    </w:p>
    <w:p w14:paraId="310C1539" w14:textId="1659AF68" w:rsidR="00A26BD5" w:rsidRDefault="00A26BD5" w:rsidP="00A26BD5">
      <w:r>
        <w:t xml:space="preserve">INSERT INTO </w:t>
      </w:r>
      <w:proofErr w:type="spellStart"/>
      <w:r>
        <w:t>sucursal_cliente</w:t>
      </w:r>
      <w:proofErr w:type="spellEnd"/>
      <w:r>
        <w:t xml:space="preserve"> (</w:t>
      </w:r>
      <w:proofErr w:type="spellStart"/>
      <w:r>
        <w:t>idSucursal_cliente</w:t>
      </w:r>
      <w:proofErr w:type="spellEnd"/>
      <w:r>
        <w:t xml:space="preserve">, </w:t>
      </w:r>
      <w:proofErr w:type="spellStart"/>
      <w:r>
        <w:t>idSucursal</w:t>
      </w:r>
      <w:proofErr w:type="spellEnd"/>
      <w:r>
        <w:t xml:space="preserve">, </w:t>
      </w:r>
      <w:proofErr w:type="spellStart"/>
      <w:r>
        <w:t>idCliente</w:t>
      </w:r>
      <w:proofErr w:type="spellEnd"/>
      <w:r>
        <w:t>) VALUES</w:t>
      </w:r>
    </w:p>
    <w:p w14:paraId="3796F8A9" w14:textId="77777777" w:rsidR="00A26BD5" w:rsidRDefault="00A26BD5" w:rsidP="00A26BD5">
      <w:r>
        <w:t>(1, 1, 80),</w:t>
      </w:r>
    </w:p>
    <w:p w14:paraId="35CE33C7" w14:textId="77777777" w:rsidR="00A26BD5" w:rsidRDefault="00A26BD5" w:rsidP="00A26BD5">
      <w:r>
        <w:t>(2, 1, 81),</w:t>
      </w:r>
    </w:p>
    <w:p w14:paraId="42A51E9A" w14:textId="77777777" w:rsidR="00A26BD5" w:rsidRDefault="00A26BD5" w:rsidP="00A26BD5">
      <w:r>
        <w:t>(3, 1, 82),</w:t>
      </w:r>
    </w:p>
    <w:p w14:paraId="5393D475" w14:textId="77777777" w:rsidR="00A26BD5" w:rsidRDefault="00A26BD5" w:rsidP="00A26BD5">
      <w:r>
        <w:t>(4, 1, 83),</w:t>
      </w:r>
    </w:p>
    <w:p w14:paraId="694A7686" w14:textId="77777777" w:rsidR="00A26BD5" w:rsidRDefault="00A26BD5" w:rsidP="00A26BD5">
      <w:r>
        <w:t>(5, 2, 84),</w:t>
      </w:r>
    </w:p>
    <w:p w14:paraId="68B1F3B4" w14:textId="77777777" w:rsidR="00A26BD5" w:rsidRDefault="00A26BD5" w:rsidP="00A26BD5">
      <w:r>
        <w:t>(6, 2, 85),</w:t>
      </w:r>
    </w:p>
    <w:p w14:paraId="0DDF385B" w14:textId="77777777" w:rsidR="00A26BD5" w:rsidRDefault="00A26BD5" w:rsidP="00A26BD5">
      <w:r>
        <w:t>(7, 2, 86),</w:t>
      </w:r>
    </w:p>
    <w:p w14:paraId="4781A71E" w14:textId="77777777" w:rsidR="00A26BD5" w:rsidRDefault="00A26BD5" w:rsidP="00A26BD5">
      <w:r>
        <w:t>(8, 2, 87),</w:t>
      </w:r>
    </w:p>
    <w:p w14:paraId="53F4FC3E" w14:textId="77777777" w:rsidR="00A26BD5" w:rsidRDefault="00A26BD5" w:rsidP="00A26BD5">
      <w:r>
        <w:t>(9, 3, 88),</w:t>
      </w:r>
    </w:p>
    <w:p w14:paraId="787DC843" w14:textId="77777777" w:rsidR="00A26BD5" w:rsidRDefault="00A26BD5" w:rsidP="00A26BD5">
      <w:r>
        <w:t>(10, 3, 89),</w:t>
      </w:r>
    </w:p>
    <w:p w14:paraId="0C78A835" w14:textId="77777777" w:rsidR="00A26BD5" w:rsidRDefault="00A26BD5" w:rsidP="00A26BD5">
      <w:r>
        <w:t>(11, 4, 90),</w:t>
      </w:r>
    </w:p>
    <w:p w14:paraId="0BD9A218" w14:textId="77777777" w:rsidR="00A26BD5" w:rsidRDefault="00A26BD5" w:rsidP="00A26BD5">
      <w:r>
        <w:t>(12, 4, 91),</w:t>
      </w:r>
    </w:p>
    <w:p w14:paraId="372C25F8" w14:textId="77777777" w:rsidR="00A26BD5" w:rsidRDefault="00A26BD5" w:rsidP="00A26BD5">
      <w:r>
        <w:t>(13, 5, 92),</w:t>
      </w:r>
    </w:p>
    <w:p w14:paraId="33B97E3A" w14:textId="77777777" w:rsidR="00A26BD5" w:rsidRDefault="00A26BD5" w:rsidP="00A26BD5">
      <w:r>
        <w:t>(14, 5, 93),</w:t>
      </w:r>
    </w:p>
    <w:p w14:paraId="6E2C3675" w14:textId="77777777" w:rsidR="00A26BD5" w:rsidRDefault="00A26BD5" w:rsidP="00A26BD5">
      <w:r>
        <w:t>(15, 5, 94),</w:t>
      </w:r>
    </w:p>
    <w:p w14:paraId="313219F8" w14:textId="77777777" w:rsidR="00A26BD5" w:rsidRDefault="00A26BD5" w:rsidP="00A26BD5">
      <w:r>
        <w:t>(16, 6, 95),</w:t>
      </w:r>
    </w:p>
    <w:p w14:paraId="6A1B157C" w14:textId="77777777" w:rsidR="00A26BD5" w:rsidRDefault="00A26BD5" w:rsidP="00A26BD5">
      <w:r>
        <w:t>(17, 6, 96),</w:t>
      </w:r>
    </w:p>
    <w:p w14:paraId="2C142072" w14:textId="77777777" w:rsidR="00A26BD5" w:rsidRDefault="00A26BD5" w:rsidP="00A26BD5">
      <w:r>
        <w:t>(18, 6, 97),</w:t>
      </w:r>
    </w:p>
    <w:p w14:paraId="1B2D8C8F" w14:textId="77777777" w:rsidR="00A26BD5" w:rsidRDefault="00A26BD5" w:rsidP="00A26BD5">
      <w:r>
        <w:t>(19, 7, 98),</w:t>
      </w:r>
    </w:p>
    <w:p w14:paraId="3D7606F1" w14:textId="77777777" w:rsidR="00A26BD5" w:rsidRDefault="00A26BD5" w:rsidP="00A26BD5">
      <w:r>
        <w:t>(20, 7, 99),</w:t>
      </w:r>
    </w:p>
    <w:p w14:paraId="73F51FD8" w14:textId="77777777" w:rsidR="00A26BD5" w:rsidRDefault="00A26BD5" w:rsidP="00A26BD5">
      <w:r>
        <w:t>(21, 8, 100),</w:t>
      </w:r>
    </w:p>
    <w:p w14:paraId="1DD38893" w14:textId="77777777" w:rsidR="00A26BD5" w:rsidRDefault="00A26BD5" w:rsidP="00A26BD5">
      <w:r>
        <w:t>(22, 8, 101),</w:t>
      </w:r>
    </w:p>
    <w:p w14:paraId="572B207B" w14:textId="77777777" w:rsidR="00A26BD5" w:rsidRDefault="00A26BD5" w:rsidP="00A26BD5">
      <w:r>
        <w:t>(23, 8, 102),</w:t>
      </w:r>
    </w:p>
    <w:p w14:paraId="2C89E78D" w14:textId="77777777" w:rsidR="00A26BD5" w:rsidRDefault="00A26BD5" w:rsidP="00A26BD5">
      <w:r>
        <w:t>(24, 9, 103),</w:t>
      </w:r>
    </w:p>
    <w:p w14:paraId="4184D008" w14:textId="77777777" w:rsidR="00A26BD5" w:rsidRDefault="00A26BD5" w:rsidP="00A26BD5">
      <w:r>
        <w:t>(25, 9, 104),</w:t>
      </w:r>
    </w:p>
    <w:p w14:paraId="1F2DAB82" w14:textId="77777777" w:rsidR="00A26BD5" w:rsidRDefault="00A26BD5" w:rsidP="00A26BD5">
      <w:r>
        <w:t>(26, 10, 105),</w:t>
      </w:r>
    </w:p>
    <w:p w14:paraId="36196395" w14:textId="77777777" w:rsidR="00A26BD5" w:rsidRDefault="00A26BD5" w:rsidP="00A26BD5">
      <w:r>
        <w:t>(27, 10, 106),</w:t>
      </w:r>
    </w:p>
    <w:p w14:paraId="070E1E4E" w14:textId="77777777" w:rsidR="00A26BD5" w:rsidRDefault="00A26BD5" w:rsidP="00A26BD5">
      <w:r>
        <w:lastRenderedPageBreak/>
        <w:t>(28, 10, 107),</w:t>
      </w:r>
    </w:p>
    <w:p w14:paraId="43AD3B47" w14:textId="77777777" w:rsidR="00A26BD5" w:rsidRDefault="00A26BD5" w:rsidP="00A26BD5">
      <w:r>
        <w:t>(29, 1, 108),</w:t>
      </w:r>
    </w:p>
    <w:p w14:paraId="67C7DB52" w14:textId="77777777" w:rsidR="00A26BD5" w:rsidRDefault="00A26BD5" w:rsidP="00A26BD5">
      <w:r>
        <w:t>(30, 1, 109),</w:t>
      </w:r>
    </w:p>
    <w:p w14:paraId="7935D265" w14:textId="77777777" w:rsidR="00A26BD5" w:rsidRDefault="00A26BD5" w:rsidP="00A26BD5">
      <w:r>
        <w:t>(31, 1, 110),</w:t>
      </w:r>
    </w:p>
    <w:p w14:paraId="20D56554" w14:textId="77777777" w:rsidR="00A26BD5" w:rsidRDefault="00A26BD5" w:rsidP="00A26BD5">
      <w:r>
        <w:t>(32, 2, 111),</w:t>
      </w:r>
    </w:p>
    <w:p w14:paraId="359D0C13" w14:textId="77777777" w:rsidR="00A26BD5" w:rsidRDefault="00A26BD5" w:rsidP="00A26BD5">
      <w:r>
        <w:t>(33, 2, 112),</w:t>
      </w:r>
    </w:p>
    <w:p w14:paraId="64E51675" w14:textId="77777777" w:rsidR="00A26BD5" w:rsidRDefault="00A26BD5" w:rsidP="00A26BD5">
      <w:r>
        <w:t>(34, 3, 113),</w:t>
      </w:r>
    </w:p>
    <w:p w14:paraId="439B7360" w14:textId="77777777" w:rsidR="00A26BD5" w:rsidRDefault="00A26BD5" w:rsidP="00A26BD5">
      <w:r>
        <w:t>(35, 3, 114),</w:t>
      </w:r>
    </w:p>
    <w:p w14:paraId="3DA600CB" w14:textId="77777777" w:rsidR="00A26BD5" w:rsidRDefault="00A26BD5" w:rsidP="00A26BD5">
      <w:r>
        <w:t>(36, 3, 115),</w:t>
      </w:r>
    </w:p>
    <w:p w14:paraId="24793A33" w14:textId="77777777" w:rsidR="00A26BD5" w:rsidRDefault="00A26BD5" w:rsidP="00A26BD5">
      <w:r>
        <w:t>(37, 4, 116),</w:t>
      </w:r>
    </w:p>
    <w:p w14:paraId="59BA70D2" w14:textId="77777777" w:rsidR="00A26BD5" w:rsidRDefault="00A26BD5" w:rsidP="00A26BD5">
      <w:r>
        <w:t>(38, 4, 117),</w:t>
      </w:r>
    </w:p>
    <w:p w14:paraId="60870E44" w14:textId="77777777" w:rsidR="00A26BD5" w:rsidRDefault="00A26BD5" w:rsidP="00A26BD5">
      <w:r>
        <w:t>(39, 4, 118),</w:t>
      </w:r>
    </w:p>
    <w:p w14:paraId="383B28B6" w14:textId="77777777" w:rsidR="00A26BD5" w:rsidRDefault="00A26BD5" w:rsidP="00A26BD5">
      <w:r>
        <w:t>(40, 5, 119),</w:t>
      </w:r>
    </w:p>
    <w:p w14:paraId="50959812" w14:textId="77777777" w:rsidR="00A26BD5" w:rsidRDefault="00A26BD5" w:rsidP="00A26BD5">
      <w:r>
        <w:t>(41, 5, 120),</w:t>
      </w:r>
    </w:p>
    <w:p w14:paraId="15F7CF19" w14:textId="77777777" w:rsidR="00A26BD5" w:rsidRDefault="00A26BD5" w:rsidP="00A26BD5">
      <w:r>
        <w:t>(42, 1, 12),</w:t>
      </w:r>
    </w:p>
    <w:p w14:paraId="5ED09C6A" w14:textId="77777777" w:rsidR="00A26BD5" w:rsidRDefault="00A26BD5" w:rsidP="00A26BD5">
      <w:r>
        <w:t>(43, 2, 12),</w:t>
      </w:r>
    </w:p>
    <w:p w14:paraId="040D8067" w14:textId="77777777" w:rsidR="00A26BD5" w:rsidRDefault="00A26BD5" w:rsidP="00A26BD5">
      <w:r>
        <w:t>(44, 3, 13),</w:t>
      </w:r>
    </w:p>
    <w:p w14:paraId="1503A67E" w14:textId="77777777" w:rsidR="00A26BD5" w:rsidRDefault="00A26BD5" w:rsidP="00A26BD5">
      <w:r>
        <w:t>(45, 4, 24),</w:t>
      </w:r>
    </w:p>
    <w:p w14:paraId="4816F6A8" w14:textId="77777777" w:rsidR="00A26BD5" w:rsidRDefault="00A26BD5" w:rsidP="00A26BD5">
      <w:r>
        <w:t>(46, 5, 15),</w:t>
      </w:r>
    </w:p>
    <w:p w14:paraId="34015E6D" w14:textId="77777777" w:rsidR="00A26BD5" w:rsidRDefault="00A26BD5" w:rsidP="00A26BD5">
      <w:r>
        <w:t>(47, 6, 26),</w:t>
      </w:r>
    </w:p>
    <w:p w14:paraId="33905BCF" w14:textId="77777777" w:rsidR="00A26BD5" w:rsidRDefault="00A26BD5" w:rsidP="00A26BD5">
      <w:r>
        <w:t>(48, 7, 17),</w:t>
      </w:r>
    </w:p>
    <w:p w14:paraId="441ED05E" w14:textId="77777777" w:rsidR="00A26BD5" w:rsidRDefault="00A26BD5" w:rsidP="00A26BD5">
      <w:r>
        <w:t>(49, 8, 28),</w:t>
      </w:r>
    </w:p>
    <w:p w14:paraId="6D2C7A84" w14:textId="77777777" w:rsidR="00A26BD5" w:rsidRDefault="00A26BD5" w:rsidP="00A26BD5">
      <w:r>
        <w:t>(50, 9, 9),</w:t>
      </w:r>
    </w:p>
    <w:p w14:paraId="5E650805" w14:textId="77777777" w:rsidR="00A26BD5" w:rsidRDefault="00A26BD5" w:rsidP="00A26BD5">
      <w:r>
        <w:t>(51, 1, 1),</w:t>
      </w:r>
    </w:p>
    <w:p w14:paraId="64F1A193" w14:textId="77777777" w:rsidR="00A26BD5" w:rsidRDefault="00A26BD5" w:rsidP="00A26BD5">
      <w:r>
        <w:t>(52, 1, 2),</w:t>
      </w:r>
    </w:p>
    <w:p w14:paraId="24D0649D" w14:textId="77777777" w:rsidR="00A26BD5" w:rsidRDefault="00A26BD5" w:rsidP="00A26BD5">
      <w:r>
        <w:t>(53, 1, 3),</w:t>
      </w:r>
    </w:p>
    <w:p w14:paraId="69B09733" w14:textId="77777777" w:rsidR="00A26BD5" w:rsidRDefault="00A26BD5" w:rsidP="00A26BD5">
      <w:r>
        <w:t>(54, 1, 4),</w:t>
      </w:r>
    </w:p>
    <w:p w14:paraId="36A57A43" w14:textId="77777777" w:rsidR="00A26BD5" w:rsidRDefault="00A26BD5" w:rsidP="00A26BD5">
      <w:r>
        <w:t>(55, 1, 5),</w:t>
      </w:r>
    </w:p>
    <w:p w14:paraId="0550240D" w14:textId="77777777" w:rsidR="00A26BD5" w:rsidRDefault="00A26BD5" w:rsidP="00A26BD5">
      <w:r>
        <w:t>(56, 1, 6),</w:t>
      </w:r>
    </w:p>
    <w:p w14:paraId="6E83B3AD" w14:textId="77777777" w:rsidR="00A26BD5" w:rsidRDefault="00A26BD5" w:rsidP="00A26BD5">
      <w:r>
        <w:lastRenderedPageBreak/>
        <w:t>(57, 1, 7),</w:t>
      </w:r>
    </w:p>
    <w:p w14:paraId="4D90F373" w14:textId="77777777" w:rsidR="00A26BD5" w:rsidRDefault="00A26BD5" w:rsidP="00A26BD5">
      <w:r>
        <w:t>(58, 1, 8),</w:t>
      </w:r>
    </w:p>
    <w:p w14:paraId="4CD86981" w14:textId="77777777" w:rsidR="00A26BD5" w:rsidRDefault="00A26BD5" w:rsidP="00A26BD5">
      <w:r>
        <w:t>(59, 2, 9),</w:t>
      </w:r>
    </w:p>
    <w:p w14:paraId="255454D4" w14:textId="77777777" w:rsidR="00A26BD5" w:rsidRDefault="00A26BD5" w:rsidP="00A26BD5">
      <w:r>
        <w:t>(60, 2, 10),</w:t>
      </w:r>
    </w:p>
    <w:p w14:paraId="2F471020" w14:textId="77777777" w:rsidR="00A26BD5" w:rsidRDefault="00A26BD5" w:rsidP="00A26BD5">
      <w:r>
        <w:t>(61, 2, 11),</w:t>
      </w:r>
    </w:p>
    <w:p w14:paraId="54425D90" w14:textId="77777777" w:rsidR="00A26BD5" w:rsidRDefault="00A26BD5" w:rsidP="00A26BD5">
      <w:r>
        <w:t>(62, 2, 12),</w:t>
      </w:r>
    </w:p>
    <w:p w14:paraId="110C3129" w14:textId="77777777" w:rsidR="00A26BD5" w:rsidRDefault="00A26BD5" w:rsidP="00A26BD5">
      <w:r>
        <w:t>(63, 2, 13),</w:t>
      </w:r>
    </w:p>
    <w:p w14:paraId="1BC6AF30" w14:textId="77777777" w:rsidR="00A26BD5" w:rsidRDefault="00A26BD5" w:rsidP="00A26BD5">
      <w:r>
        <w:t>(64, 2, 14),</w:t>
      </w:r>
    </w:p>
    <w:p w14:paraId="303B8E3E" w14:textId="77777777" w:rsidR="00A26BD5" w:rsidRDefault="00A26BD5" w:rsidP="00A26BD5">
      <w:r>
        <w:t>(65, 2, 15),</w:t>
      </w:r>
    </w:p>
    <w:p w14:paraId="77CCB723" w14:textId="77777777" w:rsidR="00A26BD5" w:rsidRDefault="00A26BD5" w:rsidP="00A26BD5">
      <w:r>
        <w:t>(66, 2, 16),</w:t>
      </w:r>
    </w:p>
    <w:p w14:paraId="039AB906" w14:textId="77777777" w:rsidR="00A26BD5" w:rsidRDefault="00A26BD5" w:rsidP="00A26BD5">
      <w:r>
        <w:t>(67, 3, 17),</w:t>
      </w:r>
    </w:p>
    <w:p w14:paraId="61B8BFAB" w14:textId="77777777" w:rsidR="00A26BD5" w:rsidRDefault="00A26BD5" w:rsidP="00A26BD5">
      <w:r>
        <w:t>(68, 3, 18),</w:t>
      </w:r>
    </w:p>
    <w:p w14:paraId="079DEE92" w14:textId="77777777" w:rsidR="00A26BD5" w:rsidRDefault="00A26BD5" w:rsidP="00A26BD5">
      <w:r>
        <w:t>(69, 3, 19),</w:t>
      </w:r>
    </w:p>
    <w:p w14:paraId="50D61CA6" w14:textId="77777777" w:rsidR="00A26BD5" w:rsidRDefault="00A26BD5" w:rsidP="00A26BD5">
      <w:r>
        <w:t>(70, 3, 20),</w:t>
      </w:r>
    </w:p>
    <w:p w14:paraId="4115DC54" w14:textId="77777777" w:rsidR="00A26BD5" w:rsidRDefault="00A26BD5" w:rsidP="00A26BD5">
      <w:r>
        <w:t>(71, 3, 21),</w:t>
      </w:r>
    </w:p>
    <w:p w14:paraId="7EB25C0D" w14:textId="77777777" w:rsidR="00A26BD5" w:rsidRDefault="00A26BD5" w:rsidP="00A26BD5">
      <w:r>
        <w:t>(72, 3, 22),</w:t>
      </w:r>
    </w:p>
    <w:p w14:paraId="1B826140" w14:textId="77777777" w:rsidR="00A26BD5" w:rsidRDefault="00A26BD5" w:rsidP="00A26BD5">
      <w:r>
        <w:t>(73, 3, 23),</w:t>
      </w:r>
    </w:p>
    <w:p w14:paraId="73D997E8" w14:textId="77777777" w:rsidR="00A26BD5" w:rsidRDefault="00A26BD5" w:rsidP="00A26BD5">
      <w:r>
        <w:t>(74, 3, 24),</w:t>
      </w:r>
    </w:p>
    <w:p w14:paraId="7DA5A04E" w14:textId="77777777" w:rsidR="00A26BD5" w:rsidRDefault="00A26BD5" w:rsidP="00A26BD5">
      <w:r>
        <w:t>(75, 4, 25),</w:t>
      </w:r>
    </w:p>
    <w:p w14:paraId="5603C872" w14:textId="77777777" w:rsidR="00A26BD5" w:rsidRDefault="00A26BD5" w:rsidP="00A26BD5">
      <w:r>
        <w:t>(76, 4, 26),</w:t>
      </w:r>
    </w:p>
    <w:p w14:paraId="6A2D9DD8" w14:textId="77777777" w:rsidR="00A26BD5" w:rsidRDefault="00A26BD5" w:rsidP="00A26BD5">
      <w:r>
        <w:t>(77, 4, 27),</w:t>
      </w:r>
    </w:p>
    <w:p w14:paraId="730D5EE7" w14:textId="77777777" w:rsidR="00A26BD5" w:rsidRDefault="00A26BD5" w:rsidP="00A26BD5">
      <w:r>
        <w:t>(78, 4, 28),</w:t>
      </w:r>
    </w:p>
    <w:p w14:paraId="62FEB249" w14:textId="77777777" w:rsidR="00A26BD5" w:rsidRDefault="00A26BD5" w:rsidP="00A26BD5">
      <w:r>
        <w:t>(79, 4, 29),</w:t>
      </w:r>
    </w:p>
    <w:p w14:paraId="600A89C9" w14:textId="77777777" w:rsidR="00A26BD5" w:rsidRDefault="00A26BD5" w:rsidP="00A26BD5">
      <w:r>
        <w:t>(80, 4, 30),</w:t>
      </w:r>
    </w:p>
    <w:p w14:paraId="0F54DA1C" w14:textId="77777777" w:rsidR="00A26BD5" w:rsidRDefault="00A26BD5" w:rsidP="00A26BD5">
      <w:r>
        <w:t>(81, 4, 31),</w:t>
      </w:r>
    </w:p>
    <w:p w14:paraId="454021D6" w14:textId="77777777" w:rsidR="00A26BD5" w:rsidRDefault="00A26BD5" w:rsidP="00A26BD5">
      <w:r>
        <w:t>(82, 4, 32),</w:t>
      </w:r>
    </w:p>
    <w:p w14:paraId="485EFB63" w14:textId="77777777" w:rsidR="00A26BD5" w:rsidRDefault="00A26BD5" w:rsidP="00A26BD5">
      <w:r>
        <w:t>(83, 5, 33),</w:t>
      </w:r>
    </w:p>
    <w:p w14:paraId="7EDEED56" w14:textId="77777777" w:rsidR="00A26BD5" w:rsidRDefault="00A26BD5" w:rsidP="00A26BD5">
      <w:r>
        <w:t>(84, 5, 34),</w:t>
      </w:r>
    </w:p>
    <w:p w14:paraId="4943FD6B" w14:textId="77777777" w:rsidR="00A26BD5" w:rsidRDefault="00A26BD5" w:rsidP="00A26BD5">
      <w:r>
        <w:t>(85, 5, 35),</w:t>
      </w:r>
    </w:p>
    <w:p w14:paraId="505DD167" w14:textId="77777777" w:rsidR="00A26BD5" w:rsidRDefault="00A26BD5" w:rsidP="00A26BD5">
      <w:r>
        <w:lastRenderedPageBreak/>
        <w:t>(86, 5, 36),</w:t>
      </w:r>
    </w:p>
    <w:p w14:paraId="3A374CF6" w14:textId="77777777" w:rsidR="00A26BD5" w:rsidRDefault="00A26BD5" w:rsidP="00A26BD5">
      <w:r>
        <w:t>(87, 5, 37),</w:t>
      </w:r>
    </w:p>
    <w:p w14:paraId="76904C76" w14:textId="77777777" w:rsidR="00A26BD5" w:rsidRDefault="00A26BD5" w:rsidP="00A26BD5">
      <w:r>
        <w:t>(88, 5, 38),</w:t>
      </w:r>
    </w:p>
    <w:p w14:paraId="18D23591" w14:textId="77777777" w:rsidR="00A26BD5" w:rsidRDefault="00A26BD5" w:rsidP="00A26BD5">
      <w:r>
        <w:t>(89, 5, 39),</w:t>
      </w:r>
    </w:p>
    <w:p w14:paraId="535DC854" w14:textId="77777777" w:rsidR="00A26BD5" w:rsidRDefault="00A26BD5" w:rsidP="00A26BD5">
      <w:r>
        <w:t>(90, 5, 40),</w:t>
      </w:r>
    </w:p>
    <w:p w14:paraId="4FDB1163" w14:textId="77777777" w:rsidR="00A26BD5" w:rsidRDefault="00A26BD5" w:rsidP="00A26BD5">
      <w:r>
        <w:t>(91, 6, 41),</w:t>
      </w:r>
    </w:p>
    <w:p w14:paraId="2236D8C3" w14:textId="77777777" w:rsidR="00A26BD5" w:rsidRDefault="00A26BD5" w:rsidP="00A26BD5">
      <w:r>
        <w:t>(92, 6, 42),</w:t>
      </w:r>
    </w:p>
    <w:p w14:paraId="2D26637E" w14:textId="77777777" w:rsidR="00A26BD5" w:rsidRDefault="00A26BD5" w:rsidP="00A26BD5">
      <w:r>
        <w:t>(93, 6, 43),</w:t>
      </w:r>
    </w:p>
    <w:p w14:paraId="34C3AA85" w14:textId="77777777" w:rsidR="00A26BD5" w:rsidRDefault="00A26BD5" w:rsidP="00A26BD5">
      <w:r>
        <w:t>(94, 6, 44),</w:t>
      </w:r>
    </w:p>
    <w:p w14:paraId="517190AC" w14:textId="77777777" w:rsidR="00A26BD5" w:rsidRDefault="00A26BD5" w:rsidP="00A26BD5">
      <w:r>
        <w:t>(95, 6, 45),</w:t>
      </w:r>
    </w:p>
    <w:p w14:paraId="0CC806F5" w14:textId="77777777" w:rsidR="00A26BD5" w:rsidRDefault="00A26BD5" w:rsidP="00A26BD5">
      <w:r>
        <w:t>(96, 6, 46),</w:t>
      </w:r>
    </w:p>
    <w:p w14:paraId="70BF8AC4" w14:textId="77777777" w:rsidR="00A26BD5" w:rsidRDefault="00A26BD5" w:rsidP="00A26BD5">
      <w:r>
        <w:t>(97, 6, 47),</w:t>
      </w:r>
    </w:p>
    <w:p w14:paraId="7F3B7005" w14:textId="77777777" w:rsidR="00A26BD5" w:rsidRDefault="00A26BD5" w:rsidP="00A26BD5">
      <w:r>
        <w:t>(98, 6, 48),</w:t>
      </w:r>
    </w:p>
    <w:p w14:paraId="26456289" w14:textId="77777777" w:rsidR="00A26BD5" w:rsidRDefault="00A26BD5" w:rsidP="00A26BD5">
      <w:r>
        <w:t>(99, 7, 49),</w:t>
      </w:r>
    </w:p>
    <w:p w14:paraId="4EE1D8D7" w14:textId="77777777" w:rsidR="00A26BD5" w:rsidRDefault="00A26BD5" w:rsidP="00A26BD5">
      <w:r>
        <w:t>(100, 7, 50),</w:t>
      </w:r>
    </w:p>
    <w:p w14:paraId="49489D5A" w14:textId="77777777" w:rsidR="00A26BD5" w:rsidRDefault="00A26BD5" w:rsidP="00A26BD5">
      <w:r>
        <w:t>(101, 1, 51),</w:t>
      </w:r>
    </w:p>
    <w:p w14:paraId="01C95918" w14:textId="77777777" w:rsidR="00A26BD5" w:rsidRDefault="00A26BD5" w:rsidP="00A26BD5">
      <w:r>
        <w:t>(102, 1, 52),</w:t>
      </w:r>
    </w:p>
    <w:p w14:paraId="246BA791" w14:textId="77777777" w:rsidR="00A26BD5" w:rsidRDefault="00A26BD5" w:rsidP="00A26BD5">
      <w:r>
        <w:t>(103, 1, 53),</w:t>
      </w:r>
    </w:p>
    <w:p w14:paraId="510821D8" w14:textId="77777777" w:rsidR="00A26BD5" w:rsidRDefault="00A26BD5" w:rsidP="00A26BD5">
      <w:r>
        <w:t>(104, 1, 54),</w:t>
      </w:r>
    </w:p>
    <w:p w14:paraId="400746D7" w14:textId="77777777" w:rsidR="00A26BD5" w:rsidRDefault="00A26BD5" w:rsidP="00A26BD5">
      <w:r>
        <w:t>(105, 2, 55),</w:t>
      </w:r>
    </w:p>
    <w:p w14:paraId="72358B1B" w14:textId="77777777" w:rsidR="00A26BD5" w:rsidRDefault="00A26BD5" w:rsidP="00A26BD5">
      <w:r>
        <w:t>(106, 2, 56),</w:t>
      </w:r>
    </w:p>
    <w:p w14:paraId="0B268552" w14:textId="77777777" w:rsidR="00A26BD5" w:rsidRDefault="00A26BD5" w:rsidP="00A26BD5">
      <w:r>
        <w:t>(107, 2, 57),</w:t>
      </w:r>
    </w:p>
    <w:p w14:paraId="5FD54DAA" w14:textId="77777777" w:rsidR="00A26BD5" w:rsidRDefault="00A26BD5" w:rsidP="00A26BD5">
      <w:r>
        <w:t>(108, 2, 58),</w:t>
      </w:r>
    </w:p>
    <w:p w14:paraId="1511596A" w14:textId="77777777" w:rsidR="00A26BD5" w:rsidRDefault="00A26BD5" w:rsidP="00A26BD5">
      <w:r>
        <w:t>(109, 2, 59),</w:t>
      </w:r>
    </w:p>
    <w:p w14:paraId="559FE523" w14:textId="77777777" w:rsidR="00A26BD5" w:rsidRDefault="00A26BD5" w:rsidP="00A26BD5">
      <w:r>
        <w:t>(110, 3, 60),</w:t>
      </w:r>
    </w:p>
    <w:p w14:paraId="7226614E" w14:textId="77777777" w:rsidR="00A26BD5" w:rsidRDefault="00A26BD5" w:rsidP="00A26BD5">
      <w:r>
        <w:t>(111, 3, 61),</w:t>
      </w:r>
    </w:p>
    <w:p w14:paraId="456FD543" w14:textId="77777777" w:rsidR="00A26BD5" w:rsidRDefault="00A26BD5" w:rsidP="00A26BD5">
      <w:r>
        <w:t>(112, 3, 62),</w:t>
      </w:r>
    </w:p>
    <w:p w14:paraId="6E5542C7" w14:textId="77777777" w:rsidR="00A26BD5" w:rsidRDefault="00A26BD5" w:rsidP="00A26BD5">
      <w:r>
        <w:t>(113, 3, 63),</w:t>
      </w:r>
    </w:p>
    <w:p w14:paraId="57EFCB85" w14:textId="77777777" w:rsidR="00A26BD5" w:rsidRDefault="00A26BD5" w:rsidP="00A26BD5">
      <w:r>
        <w:t>(114, 4, 64),</w:t>
      </w:r>
    </w:p>
    <w:p w14:paraId="255F97A4" w14:textId="77777777" w:rsidR="00A26BD5" w:rsidRDefault="00A26BD5" w:rsidP="00A26BD5">
      <w:r>
        <w:lastRenderedPageBreak/>
        <w:t>(115, 4, 65),</w:t>
      </w:r>
    </w:p>
    <w:p w14:paraId="5F493EC0" w14:textId="77777777" w:rsidR="00A26BD5" w:rsidRDefault="00A26BD5" w:rsidP="00A26BD5">
      <w:r>
        <w:t>(116, 4, 66),</w:t>
      </w:r>
    </w:p>
    <w:p w14:paraId="17F9333B" w14:textId="77777777" w:rsidR="00A26BD5" w:rsidRDefault="00A26BD5" w:rsidP="00A26BD5">
      <w:r>
        <w:t>(117, 5, 67),</w:t>
      </w:r>
    </w:p>
    <w:p w14:paraId="4E2F0BFD" w14:textId="77777777" w:rsidR="00A26BD5" w:rsidRDefault="00A26BD5" w:rsidP="00A26BD5">
      <w:r>
        <w:t>(118, 5, 68),</w:t>
      </w:r>
    </w:p>
    <w:p w14:paraId="7DEBD388" w14:textId="77777777" w:rsidR="00A26BD5" w:rsidRDefault="00A26BD5" w:rsidP="00A26BD5">
      <w:r>
        <w:t>(119, 5, 69),</w:t>
      </w:r>
    </w:p>
    <w:p w14:paraId="5B1EF474" w14:textId="77777777" w:rsidR="00A26BD5" w:rsidRDefault="00A26BD5" w:rsidP="00A26BD5">
      <w:r>
        <w:t>(120, 5, 70),</w:t>
      </w:r>
    </w:p>
    <w:p w14:paraId="4D94DD48" w14:textId="77777777" w:rsidR="00A26BD5" w:rsidRDefault="00A26BD5" w:rsidP="00A26BD5">
      <w:r>
        <w:t>(121, 5, 71),</w:t>
      </w:r>
    </w:p>
    <w:p w14:paraId="62F9F682" w14:textId="77777777" w:rsidR="00A26BD5" w:rsidRDefault="00A26BD5" w:rsidP="00A26BD5">
      <w:r>
        <w:t>(122, 5, 72),</w:t>
      </w:r>
    </w:p>
    <w:p w14:paraId="2A72D3E3" w14:textId="77777777" w:rsidR="00A26BD5" w:rsidRDefault="00A26BD5" w:rsidP="00A26BD5">
      <w:r>
        <w:t>(123, 6, 73),</w:t>
      </w:r>
    </w:p>
    <w:p w14:paraId="12376C35" w14:textId="77777777" w:rsidR="00A26BD5" w:rsidRDefault="00A26BD5" w:rsidP="00A26BD5">
      <w:r>
        <w:t>(124, 6, 74),</w:t>
      </w:r>
    </w:p>
    <w:p w14:paraId="733EDE54" w14:textId="77777777" w:rsidR="00A26BD5" w:rsidRDefault="00A26BD5" w:rsidP="00A26BD5">
      <w:r>
        <w:t>(125, 6, 75),</w:t>
      </w:r>
    </w:p>
    <w:p w14:paraId="4DE43BBE" w14:textId="77777777" w:rsidR="00A26BD5" w:rsidRDefault="00A26BD5" w:rsidP="00A26BD5">
      <w:r>
        <w:t>(126, 6, 76),</w:t>
      </w:r>
    </w:p>
    <w:p w14:paraId="47D4D259" w14:textId="77777777" w:rsidR="00A26BD5" w:rsidRDefault="00A26BD5" w:rsidP="00A26BD5">
      <w:r>
        <w:t>(127, 6, 77),</w:t>
      </w:r>
    </w:p>
    <w:p w14:paraId="4A967081" w14:textId="77777777" w:rsidR="00A26BD5" w:rsidRDefault="00A26BD5" w:rsidP="00A26BD5">
      <w:r>
        <w:t>(128, 7, 78),</w:t>
      </w:r>
    </w:p>
    <w:p w14:paraId="0866EC58" w14:textId="77777777" w:rsidR="00A26BD5" w:rsidRDefault="00A26BD5" w:rsidP="00A26BD5">
      <w:r>
        <w:t>(129, 7, 79),</w:t>
      </w:r>
    </w:p>
    <w:p w14:paraId="6F859986" w14:textId="77777777" w:rsidR="00A26BD5" w:rsidRDefault="00A26BD5" w:rsidP="00A26BD5">
      <w:r>
        <w:t>(130, 7, 80),</w:t>
      </w:r>
    </w:p>
    <w:p w14:paraId="735F944D" w14:textId="77777777" w:rsidR="00A26BD5" w:rsidRDefault="00A26BD5" w:rsidP="00A26BD5">
      <w:r>
        <w:t>(131, 7, 81),</w:t>
      </w:r>
    </w:p>
    <w:p w14:paraId="34C93A18" w14:textId="77777777" w:rsidR="00A26BD5" w:rsidRDefault="00A26BD5" w:rsidP="00A26BD5">
      <w:r>
        <w:t>(132, 7, 82),</w:t>
      </w:r>
    </w:p>
    <w:p w14:paraId="26C688C1" w14:textId="77777777" w:rsidR="00A26BD5" w:rsidRDefault="00A26BD5" w:rsidP="00A26BD5">
      <w:r>
        <w:t>(133, 7, 83),</w:t>
      </w:r>
    </w:p>
    <w:p w14:paraId="29792C61" w14:textId="77777777" w:rsidR="00A26BD5" w:rsidRDefault="00A26BD5" w:rsidP="00A26BD5">
      <w:r>
        <w:t>(134, 8, 84),</w:t>
      </w:r>
    </w:p>
    <w:p w14:paraId="28A85E08" w14:textId="77777777" w:rsidR="00A26BD5" w:rsidRDefault="00A26BD5" w:rsidP="00A26BD5">
      <w:r>
        <w:t>(135, 8, 85),</w:t>
      </w:r>
    </w:p>
    <w:p w14:paraId="5E2C15BF" w14:textId="77777777" w:rsidR="00A26BD5" w:rsidRDefault="00A26BD5" w:rsidP="00A26BD5">
      <w:r>
        <w:t>(136, 8, 86),</w:t>
      </w:r>
    </w:p>
    <w:p w14:paraId="5C4B2D1B" w14:textId="77777777" w:rsidR="00A26BD5" w:rsidRDefault="00A26BD5" w:rsidP="00A26BD5">
      <w:r>
        <w:t>(137, 8, 87),</w:t>
      </w:r>
    </w:p>
    <w:p w14:paraId="4B0E5427" w14:textId="77777777" w:rsidR="00A26BD5" w:rsidRDefault="00A26BD5" w:rsidP="00A26BD5">
      <w:r>
        <w:t>(138, 8, 88),</w:t>
      </w:r>
    </w:p>
    <w:p w14:paraId="7FBF32DB" w14:textId="77777777" w:rsidR="00A26BD5" w:rsidRDefault="00A26BD5" w:rsidP="00A26BD5">
      <w:r>
        <w:t>(139, 8, 89),</w:t>
      </w:r>
    </w:p>
    <w:p w14:paraId="650F01D4" w14:textId="77777777" w:rsidR="00A26BD5" w:rsidRDefault="00A26BD5" w:rsidP="00A26BD5">
      <w:r>
        <w:t>(140, 9, 90),</w:t>
      </w:r>
    </w:p>
    <w:p w14:paraId="0BC60F0A" w14:textId="77777777" w:rsidR="00A26BD5" w:rsidRDefault="00A26BD5" w:rsidP="00A26BD5">
      <w:r>
        <w:t>(141, 9, 91),</w:t>
      </w:r>
    </w:p>
    <w:p w14:paraId="483BB11F" w14:textId="77777777" w:rsidR="00A26BD5" w:rsidRDefault="00A26BD5" w:rsidP="00A26BD5">
      <w:r>
        <w:t>(142, 9, 92),</w:t>
      </w:r>
    </w:p>
    <w:p w14:paraId="3506DED5" w14:textId="77777777" w:rsidR="00A26BD5" w:rsidRDefault="00A26BD5" w:rsidP="00A26BD5">
      <w:r>
        <w:t>(143, 9, 93),</w:t>
      </w:r>
    </w:p>
    <w:p w14:paraId="639F72C9" w14:textId="77777777" w:rsidR="00A26BD5" w:rsidRDefault="00A26BD5" w:rsidP="00A26BD5">
      <w:r>
        <w:lastRenderedPageBreak/>
        <w:t>(144, 9, 94),</w:t>
      </w:r>
    </w:p>
    <w:p w14:paraId="770367F3" w14:textId="77777777" w:rsidR="00A26BD5" w:rsidRDefault="00A26BD5" w:rsidP="00A26BD5">
      <w:r>
        <w:t>(145, 10, 95),</w:t>
      </w:r>
    </w:p>
    <w:p w14:paraId="58B7DACC" w14:textId="77777777" w:rsidR="00A26BD5" w:rsidRDefault="00A26BD5" w:rsidP="00A26BD5">
      <w:r>
        <w:t>(146, 10, 96),</w:t>
      </w:r>
    </w:p>
    <w:p w14:paraId="2051B853" w14:textId="77777777" w:rsidR="00A26BD5" w:rsidRDefault="00A26BD5" w:rsidP="00A26BD5">
      <w:r>
        <w:t>(147, 10, 97),</w:t>
      </w:r>
    </w:p>
    <w:p w14:paraId="7A19176C" w14:textId="77777777" w:rsidR="00A26BD5" w:rsidRDefault="00A26BD5" w:rsidP="00A26BD5">
      <w:r>
        <w:t>(148, 10, 98),</w:t>
      </w:r>
    </w:p>
    <w:p w14:paraId="2FA4912E" w14:textId="77777777" w:rsidR="00A26BD5" w:rsidRDefault="00A26BD5" w:rsidP="00A26BD5">
      <w:r>
        <w:t>(149, 10, 99);</w:t>
      </w:r>
    </w:p>
    <w:p w14:paraId="576270CB" w14:textId="77777777" w:rsidR="00A26BD5" w:rsidRDefault="00A26BD5" w:rsidP="00A26BD5"/>
    <w:p w14:paraId="768E08D7" w14:textId="37D5D606" w:rsidR="00A26BD5" w:rsidRPr="00A26BD5" w:rsidRDefault="00A26BD5" w:rsidP="00A26BD5">
      <w:pPr>
        <w:pStyle w:val="Ttulo3"/>
        <w:rPr>
          <w:b/>
          <w:bCs/>
          <w:color w:val="auto"/>
          <w:sz w:val="28"/>
          <w:szCs w:val="28"/>
        </w:rPr>
      </w:pPr>
      <w:bookmarkStart w:id="31" w:name="_Toc182508968"/>
      <w:r>
        <w:rPr>
          <w:b/>
          <w:bCs/>
          <w:color w:val="auto"/>
          <w:sz w:val="28"/>
          <w:szCs w:val="28"/>
        </w:rPr>
        <w:t>Vehículo</w:t>
      </w:r>
      <w:bookmarkEnd w:id="31"/>
    </w:p>
    <w:p w14:paraId="41F60BED" w14:textId="77777777" w:rsidR="00A26BD5" w:rsidRDefault="00A26BD5" w:rsidP="00A26BD5">
      <w:r>
        <w:t xml:space="preserve">INSERT INTO </w:t>
      </w:r>
      <w:proofErr w:type="spellStart"/>
      <w:r>
        <w:t>vehiculo</w:t>
      </w:r>
      <w:proofErr w:type="spellEnd"/>
      <w:r>
        <w:t xml:space="preserve"> (</w:t>
      </w:r>
      <w:proofErr w:type="spellStart"/>
      <w:r>
        <w:t>idVehiculo</w:t>
      </w:r>
      <w:proofErr w:type="spellEnd"/>
      <w:r>
        <w:t xml:space="preserve">, tipo, placa, referencia, modelo, puertas, capacidad, </w:t>
      </w:r>
      <w:proofErr w:type="spellStart"/>
      <w:r>
        <w:t>sunroof</w:t>
      </w:r>
      <w:proofErr w:type="spellEnd"/>
      <w:r>
        <w:t xml:space="preserve">, motor, color, </w:t>
      </w:r>
      <w:proofErr w:type="spellStart"/>
      <w:r>
        <w:t>idSucursal</w:t>
      </w:r>
      <w:proofErr w:type="spellEnd"/>
      <w:r>
        <w:t>) VALUES</w:t>
      </w:r>
    </w:p>
    <w:p w14:paraId="17346BA0" w14:textId="77777777" w:rsidR="00A26BD5" w:rsidRDefault="00A26BD5" w:rsidP="00A26BD5">
      <w:r>
        <w:t>(1, 'Deportivo', 'XYZ321', 'Porsche 911', '2022', 2, 2, '</w:t>
      </w:r>
      <w:proofErr w:type="spellStart"/>
      <w:r>
        <w:t>Sunroof</w:t>
      </w:r>
      <w:proofErr w:type="spellEnd"/>
      <w:r>
        <w:t xml:space="preserve"> panorámico eléctrico', '3.0L Turbo', 'Rojo', 4),</w:t>
      </w:r>
    </w:p>
    <w:p w14:paraId="51119B83" w14:textId="77777777" w:rsidR="00A26BD5" w:rsidRDefault="00A26BD5" w:rsidP="00A26BD5">
      <w:r>
        <w:t>(2, 'Coupé', 'ABC654', 'Mercedes-Benz C-</w:t>
      </w:r>
      <w:proofErr w:type="spellStart"/>
      <w:r>
        <w:t>Class</w:t>
      </w:r>
      <w:proofErr w:type="spellEnd"/>
      <w:r>
        <w:t>', '2021', 2, 4, '</w:t>
      </w:r>
      <w:proofErr w:type="spellStart"/>
      <w:r>
        <w:t>Sunroof</w:t>
      </w:r>
      <w:proofErr w:type="spellEnd"/>
      <w:r>
        <w:t xml:space="preserve"> clásico manual', '2.0L Turbo', 'Blanco', 4),</w:t>
      </w:r>
    </w:p>
    <w:p w14:paraId="2B87C7E2" w14:textId="77777777" w:rsidR="00A26BD5" w:rsidRDefault="00A26BD5" w:rsidP="00A26BD5">
      <w:r>
        <w:t>(3, 'Convertible', 'DEF987', 'BMW Z4', '2020', 2, 2, '</w:t>
      </w:r>
      <w:proofErr w:type="spellStart"/>
      <w:r>
        <w:t>Sunroof</w:t>
      </w:r>
      <w:proofErr w:type="spellEnd"/>
      <w:r>
        <w:t xml:space="preserve"> de malla retráctil', '2.0L Turbo', 'Azul', 4),</w:t>
      </w:r>
    </w:p>
    <w:p w14:paraId="130BF408" w14:textId="77777777" w:rsidR="00A26BD5" w:rsidRDefault="00A26BD5" w:rsidP="00A26BD5">
      <w:r>
        <w:t xml:space="preserve">(4, 'SUV', 'JKL345', 'Tesla </w:t>
      </w:r>
      <w:proofErr w:type="spellStart"/>
      <w:r>
        <w:t>Model</w:t>
      </w:r>
      <w:proofErr w:type="spellEnd"/>
      <w:r>
        <w:t xml:space="preserve"> X', '2023', 5, 7, '</w:t>
      </w:r>
      <w:proofErr w:type="spellStart"/>
      <w:r>
        <w:t>Sunroof</w:t>
      </w:r>
      <w:proofErr w:type="spellEnd"/>
      <w:r>
        <w:t xml:space="preserve"> panorámico eléctrico', 'Eléctrico', 'Negro', 5),</w:t>
      </w:r>
    </w:p>
    <w:p w14:paraId="4C9DA2F5" w14:textId="77777777" w:rsidR="00A26BD5" w:rsidRDefault="00A26BD5" w:rsidP="00A26BD5">
      <w:r>
        <w:t>(5, 'Camioneta', 'MNO654', 'Ford Bronco Sport', '2022', 4, 5, '</w:t>
      </w:r>
      <w:proofErr w:type="spellStart"/>
      <w:r>
        <w:t>Sunroof</w:t>
      </w:r>
      <w:proofErr w:type="spellEnd"/>
      <w:r>
        <w:t xml:space="preserve"> solar', '2.3L Turbo', 'Rojo', 5),</w:t>
      </w:r>
    </w:p>
    <w:p w14:paraId="568178DA" w14:textId="77777777" w:rsidR="00A26BD5" w:rsidRDefault="00A26BD5" w:rsidP="00A26BD5">
      <w:r>
        <w:t>(6, 'SUV', 'PQR789', '</w:t>
      </w:r>
      <w:proofErr w:type="spellStart"/>
      <w:r>
        <w:t>Land</w:t>
      </w:r>
      <w:proofErr w:type="spellEnd"/>
      <w:r>
        <w:t xml:space="preserve"> Rover Defender', '2020', 5, 7, '</w:t>
      </w:r>
      <w:proofErr w:type="spellStart"/>
      <w:r>
        <w:t>Sunroof</w:t>
      </w:r>
      <w:proofErr w:type="spellEnd"/>
      <w:r>
        <w:t xml:space="preserve"> panorámico deslizante', '3.0L', 'Verde', 6),</w:t>
      </w:r>
    </w:p>
    <w:p w14:paraId="400639F5" w14:textId="77777777" w:rsidR="00A26BD5" w:rsidRDefault="00A26BD5" w:rsidP="00A26BD5">
      <w:r>
        <w:t>(7, 'Sedán', 'STU321', 'Audi A6', '2021', 4, 5, '</w:t>
      </w:r>
      <w:proofErr w:type="spellStart"/>
      <w:r>
        <w:t>Sunroof</w:t>
      </w:r>
      <w:proofErr w:type="spellEnd"/>
      <w:r>
        <w:t xml:space="preserve"> clásico manual', '2.0L Turbo', 'Gris', 6),</w:t>
      </w:r>
    </w:p>
    <w:p w14:paraId="49EA4205" w14:textId="77777777" w:rsidR="00A26BD5" w:rsidRDefault="00A26BD5" w:rsidP="00A26BD5">
      <w:r>
        <w:t>(8, 'Hatchback', 'VWX432', 'Ford Fiesta ST', '2022', 5, 5, '</w:t>
      </w:r>
      <w:proofErr w:type="spellStart"/>
      <w:r>
        <w:t>Sunroof</w:t>
      </w:r>
      <w:proofErr w:type="spellEnd"/>
      <w:r>
        <w:t xml:space="preserve"> doble', '2.3L Turbo', 'Plata', 6),</w:t>
      </w:r>
    </w:p>
    <w:p w14:paraId="3AF3A7BD" w14:textId="77777777" w:rsidR="00A26BD5" w:rsidRDefault="00A26BD5" w:rsidP="00A26BD5">
      <w:r>
        <w:t xml:space="preserve">(9, 'Camioneta', 'YZA543', 'Chevrolet </w:t>
      </w:r>
      <w:proofErr w:type="spellStart"/>
      <w:r>
        <w:t>Avalanche</w:t>
      </w:r>
      <w:proofErr w:type="spellEnd"/>
      <w:r>
        <w:t>', '2021', 4, 6, '</w:t>
      </w:r>
      <w:proofErr w:type="spellStart"/>
      <w:r>
        <w:t>Sunroof</w:t>
      </w:r>
      <w:proofErr w:type="spellEnd"/>
      <w:r>
        <w:t xml:space="preserve"> panorámico eléctrico', '5.3L V8', 'Negro', 6),</w:t>
      </w:r>
    </w:p>
    <w:p w14:paraId="3076C30C" w14:textId="77777777" w:rsidR="00A26BD5" w:rsidRDefault="00A26BD5" w:rsidP="00A26BD5">
      <w:r>
        <w:t xml:space="preserve">(10, 'SUV', 'BCD654', 'Nissan </w:t>
      </w:r>
      <w:proofErr w:type="spellStart"/>
      <w:r>
        <w:t>Patrol</w:t>
      </w:r>
      <w:proofErr w:type="spellEnd"/>
      <w:r>
        <w:t>', '2022', 5, 7, '</w:t>
      </w:r>
      <w:proofErr w:type="spellStart"/>
      <w:r>
        <w:t>Sunroof</w:t>
      </w:r>
      <w:proofErr w:type="spellEnd"/>
      <w:r>
        <w:t xml:space="preserve"> panorámico de vidrio', '4.0L', 'Blanco', 6),</w:t>
      </w:r>
    </w:p>
    <w:p w14:paraId="57255E7A" w14:textId="77777777" w:rsidR="00A26BD5" w:rsidRDefault="00A26BD5" w:rsidP="00A26BD5">
      <w:r>
        <w:t>(11, 'Sedán', 'EFG765', 'Honda Accord', '2020', 4, 5, '</w:t>
      </w:r>
      <w:proofErr w:type="spellStart"/>
      <w:r>
        <w:t>Sunroof</w:t>
      </w:r>
      <w:proofErr w:type="spellEnd"/>
      <w:r>
        <w:t xml:space="preserve"> clásico manual', '2.4L', 'Azul', 7),</w:t>
      </w:r>
    </w:p>
    <w:p w14:paraId="4FA65439" w14:textId="77777777" w:rsidR="00A26BD5" w:rsidRDefault="00A26BD5" w:rsidP="00A26BD5">
      <w:r>
        <w:t>(12, 'SUV', 'HIJ876', 'Toyota 4Runner', '2021', 5, 7, '</w:t>
      </w:r>
      <w:proofErr w:type="spellStart"/>
      <w:r>
        <w:t>Sunroof</w:t>
      </w:r>
      <w:proofErr w:type="spellEnd"/>
      <w:r>
        <w:t xml:space="preserve"> panorámico deslizante', '3.5L V6', 'Gris', 7),</w:t>
      </w:r>
    </w:p>
    <w:p w14:paraId="3AF9E9BF" w14:textId="77777777" w:rsidR="00A26BD5" w:rsidRDefault="00A26BD5" w:rsidP="00A26BD5">
      <w:r>
        <w:t>(13, 'Camioneta', 'JKL987', '</w:t>
      </w:r>
      <w:proofErr w:type="spellStart"/>
      <w:r>
        <w:t>Ram</w:t>
      </w:r>
      <w:proofErr w:type="spellEnd"/>
      <w:r>
        <w:t xml:space="preserve"> 2500', '2021', 4, 6, '</w:t>
      </w:r>
      <w:proofErr w:type="spellStart"/>
      <w:r>
        <w:t>Sunroof</w:t>
      </w:r>
      <w:proofErr w:type="spellEnd"/>
      <w:r>
        <w:t xml:space="preserve"> solar', '5.7L V8', 'Rojo', 7),</w:t>
      </w:r>
    </w:p>
    <w:p w14:paraId="20891277" w14:textId="77777777" w:rsidR="00A26BD5" w:rsidRDefault="00A26BD5" w:rsidP="00A26BD5">
      <w:r>
        <w:t>(14, 'Coupé', 'LMN321', 'Chevrolet Camaro', '2020', 2, 4, '</w:t>
      </w:r>
      <w:proofErr w:type="spellStart"/>
      <w:r>
        <w:t>Sunroof</w:t>
      </w:r>
      <w:proofErr w:type="spellEnd"/>
      <w:r>
        <w:t xml:space="preserve"> panorámico eléctrico', '3.6L V6', 'Negro', 7),</w:t>
      </w:r>
    </w:p>
    <w:p w14:paraId="45961D0C" w14:textId="77777777" w:rsidR="00A26BD5" w:rsidRDefault="00A26BD5" w:rsidP="00A26BD5">
      <w:r>
        <w:lastRenderedPageBreak/>
        <w:t>(15, 'SUV', 'NOP654', 'Mazda CX-30', '2021', 5, 5, '</w:t>
      </w:r>
      <w:proofErr w:type="spellStart"/>
      <w:r>
        <w:t>Sunroof</w:t>
      </w:r>
      <w:proofErr w:type="spellEnd"/>
      <w:r>
        <w:t xml:space="preserve"> panorámico', '2.5L', 'Verde', 8),</w:t>
      </w:r>
    </w:p>
    <w:p w14:paraId="2AE52995" w14:textId="77777777" w:rsidR="00A26BD5" w:rsidRDefault="00A26BD5" w:rsidP="00A26BD5">
      <w:r>
        <w:t xml:space="preserve">(16, 'SUV', 'QRS876', 'Jeep </w:t>
      </w:r>
      <w:proofErr w:type="spellStart"/>
      <w:r>
        <w:t>Cherokee</w:t>
      </w:r>
      <w:proofErr w:type="spellEnd"/>
      <w:r>
        <w:t>', '2020', 5, 5, '</w:t>
      </w:r>
      <w:proofErr w:type="spellStart"/>
      <w:r>
        <w:t>Sunroof</w:t>
      </w:r>
      <w:proofErr w:type="spellEnd"/>
      <w:r>
        <w:t xml:space="preserve"> de dos paneles', '3.2L V6', 'Plata', 8),</w:t>
      </w:r>
    </w:p>
    <w:p w14:paraId="3478F2E6" w14:textId="77777777" w:rsidR="00A26BD5" w:rsidRDefault="00A26BD5" w:rsidP="00A26BD5">
      <w:r>
        <w:t>(17, 'Deportivo', 'TUV987', 'Audi R8', '2022', 2, 2, '</w:t>
      </w:r>
      <w:proofErr w:type="spellStart"/>
      <w:r>
        <w:t>Sunroof</w:t>
      </w:r>
      <w:proofErr w:type="spellEnd"/>
      <w:r>
        <w:t xml:space="preserve"> panorámico completo', '5.2L V10', 'Blanco', 8),</w:t>
      </w:r>
    </w:p>
    <w:p w14:paraId="1F0B3D1F" w14:textId="77777777" w:rsidR="00A26BD5" w:rsidRDefault="00A26BD5" w:rsidP="00A26BD5">
      <w:r>
        <w:t>(18, 'SUV', 'WXY123', 'Volvo XC90', '2021', 5, 7, '</w:t>
      </w:r>
      <w:proofErr w:type="spellStart"/>
      <w:r>
        <w:t>Sunroof</w:t>
      </w:r>
      <w:proofErr w:type="spellEnd"/>
      <w:r>
        <w:t xml:space="preserve"> eléctrico de gran tamaño', '2.0L Turbo', 'Rojo', 8),</w:t>
      </w:r>
    </w:p>
    <w:p w14:paraId="0D348064" w14:textId="77777777" w:rsidR="00A26BD5" w:rsidRDefault="00A26BD5" w:rsidP="00A26BD5">
      <w:r>
        <w:t>(19, 'Sedán', 'ZAB765', 'BMW Serie 5', '2020', 4, 5, '</w:t>
      </w:r>
      <w:proofErr w:type="spellStart"/>
      <w:r>
        <w:t>Sunroof</w:t>
      </w:r>
      <w:proofErr w:type="spellEnd"/>
      <w:r>
        <w:t xml:space="preserve"> clásico eléctrico', '2.0L Turbo', 'Plata', 9),</w:t>
      </w:r>
    </w:p>
    <w:p w14:paraId="322E43A9" w14:textId="77777777" w:rsidR="00A26BD5" w:rsidRDefault="00A26BD5" w:rsidP="00A26BD5">
      <w:r>
        <w:t>(20, 'SUV', 'CDE234', 'Ford Edge', '2022', 5, 5, '</w:t>
      </w:r>
      <w:proofErr w:type="spellStart"/>
      <w:r>
        <w:t>Sunroof</w:t>
      </w:r>
      <w:proofErr w:type="spellEnd"/>
      <w:r>
        <w:t xml:space="preserve"> panorámico eléctrico', '2.7L Turbo', 'Azul', 9),</w:t>
      </w:r>
    </w:p>
    <w:p w14:paraId="33E6813D" w14:textId="77777777" w:rsidR="00A26BD5" w:rsidRDefault="00A26BD5" w:rsidP="00A26BD5">
      <w:r>
        <w:t xml:space="preserve">(21, 'Camioneta', 'FGH987', 'Chevrolet </w:t>
      </w:r>
      <w:proofErr w:type="spellStart"/>
      <w:r>
        <w:t>Suburban</w:t>
      </w:r>
      <w:proofErr w:type="spellEnd"/>
      <w:r>
        <w:t>', '2021', 4, 7, '</w:t>
      </w:r>
      <w:proofErr w:type="spellStart"/>
      <w:r>
        <w:t>Sunroof</w:t>
      </w:r>
      <w:proofErr w:type="spellEnd"/>
      <w:r>
        <w:t xml:space="preserve"> panorámico eléctrico', '5.3L V8', 'Blanco', 9),</w:t>
      </w:r>
    </w:p>
    <w:p w14:paraId="2CF8C8A5" w14:textId="77777777" w:rsidR="00A26BD5" w:rsidRDefault="00A26BD5" w:rsidP="00A26BD5">
      <w:r>
        <w:t xml:space="preserve">(22, 'SUV', 'IJK654', 'Kia </w:t>
      </w:r>
      <w:proofErr w:type="spellStart"/>
      <w:r>
        <w:t>Telluride</w:t>
      </w:r>
      <w:proofErr w:type="spellEnd"/>
      <w:r>
        <w:t>', '2020', 5, 7, '</w:t>
      </w:r>
      <w:proofErr w:type="spellStart"/>
      <w:r>
        <w:t>Sunroof</w:t>
      </w:r>
      <w:proofErr w:type="spellEnd"/>
      <w:r>
        <w:t xml:space="preserve"> doble eléctrico', '3.8L', 'Negro', 9),</w:t>
      </w:r>
    </w:p>
    <w:p w14:paraId="5F36205B" w14:textId="77777777" w:rsidR="00A26BD5" w:rsidRDefault="00A26BD5" w:rsidP="00A26BD5">
      <w:r>
        <w:t>(23, 'SUV', 'LMN321', 'Hyundai Santa Fe', '2021', 5, 7, '</w:t>
      </w:r>
      <w:proofErr w:type="spellStart"/>
      <w:r>
        <w:t>Sunroof</w:t>
      </w:r>
      <w:proofErr w:type="spellEnd"/>
      <w:r>
        <w:t xml:space="preserve"> panorámico de vidrio', '2.5L', 'Gris', 10),</w:t>
      </w:r>
    </w:p>
    <w:p w14:paraId="3A8428A9" w14:textId="77777777" w:rsidR="00A26BD5" w:rsidRDefault="00A26BD5" w:rsidP="00A26BD5">
      <w:r>
        <w:t>(24, 'Coupé', 'NOP234', 'Mercedes-Benz AMG GT', '2022', 2, 2, '</w:t>
      </w:r>
      <w:proofErr w:type="spellStart"/>
      <w:r>
        <w:t>Sunroof</w:t>
      </w:r>
      <w:proofErr w:type="spellEnd"/>
      <w:r>
        <w:t xml:space="preserve"> panorámico eléctrico', '4.0L V8', 'Azul', 10),</w:t>
      </w:r>
    </w:p>
    <w:p w14:paraId="7B18C0EB" w14:textId="77777777" w:rsidR="00A26BD5" w:rsidRDefault="00A26BD5" w:rsidP="00A26BD5">
      <w:r>
        <w:t xml:space="preserve">(25, 'Sedán', 'PQR567', 'Nissan </w:t>
      </w:r>
      <w:proofErr w:type="spellStart"/>
      <w:r>
        <w:t>Maxima</w:t>
      </w:r>
      <w:proofErr w:type="spellEnd"/>
      <w:r>
        <w:t>', '2021', 4, 5, '</w:t>
      </w:r>
      <w:proofErr w:type="spellStart"/>
      <w:r>
        <w:t>Sunroof</w:t>
      </w:r>
      <w:proofErr w:type="spellEnd"/>
      <w:r>
        <w:t xml:space="preserve"> solar', '3.5L V6', 'Rojo', 10),</w:t>
      </w:r>
    </w:p>
    <w:p w14:paraId="7FADFC4A" w14:textId="77777777" w:rsidR="00A26BD5" w:rsidRDefault="00A26BD5" w:rsidP="00A26BD5">
      <w:r>
        <w:t>(26, 'Camioneta', 'STU890', 'Toyota Tundra', '2021', 4, 6, '</w:t>
      </w:r>
      <w:proofErr w:type="spellStart"/>
      <w:r>
        <w:t>Sunroof</w:t>
      </w:r>
      <w:proofErr w:type="spellEnd"/>
      <w:r>
        <w:t xml:space="preserve"> panorámico eléctrico', '5.7L V8', 'Plata', 10),</w:t>
      </w:r>
    </w:p>
    <w:p w14:paraId="50B4AC13" w14:textId="77777777" w:rsidR="00A26BD5" w:rsidRDefault="00A26BD5" w:rsidP="00A26BD5">
      <w:r>
        <w:t xml:space="preserve">(27, 'SUV', 'VWX123', 'Mitsubishi </w:t>
      </w:r>
      <w:proofErr w:type="spellStart"/>
      <w:r>
        <w:t>Outlander</w:t>
      </w:r>
      <w:proofErr w:type="spellEnd"/>
      <w:r>
        <w:t>', '2020', 5, 7, '</w:t>
      </w:r>
      <w:proofErr w:type="spellStart"/>
      <w:r>
        <w:t>Sunroof</w:t>
      </w:r>
      <w:proofErr w:type="spellEnd"/>
      <w:r>
        <w:t xml:space="preserve"> de malla retráctil', '2.4L', 'Blanco', 1),</w:t>
      </w:r>
    </w:p>
    <w:p w14:paraId="3E3A4538" w14:textId="77777777" w:rsidR="00A26BD5" w:rsidRDefault="00A26BD5" w:rsidP="00A26BD5">
      <w:r>
        <w:t>(28, 'SUV', 'XYZ234', 'Ford Mustang Mach-E', '2022', 5, 5, '</w:t>
      </w:r>
      <w:proofErr w:type="spellStart"/>
      <w:r>
        <w:t>Sunroof</w:t>
      </w:r>
      <w:proofErr w:type="spellEnd"/>
      <w:r>
        <w:t xml:space="preserve"> panorámico de vidrio', 'Eléctrico', 'Rojo', 2),</w:t>
      </w:r>
    </w:p>
    <w:p w14:paraId="5C7E59E5" w14:textId="77777777" w:rsidR="00A26BD5" w:rsidRDefault="00A26BD5" w:rsidP="00A26BD5">
      <w:r>
        <w:t>(29, 'Deportivo', 'ABC987', 'Chevrolet Corvette', '2021', 2, 2, '</w:t>
      </w:r>
      <w:proofErr w:type="spellStart"/>
      <w:r>
        <w:t>Sunroof</w:t>
      </w:r>
      <w:proofErr w:type="spellEnd"/>
      <w:r>
        <w:t xml:space="preserve"> retráctil de vidrio', '6.2L V8', 'Negro', 2),</w:t>
      </w:r>
    </w:p>
    <w:p w14:paraId="764B9D40" w14:textId="77777777" w:rsidR="00A26BD5" w:rsidRDefault="00A26BD5" w:rsidP="00A26BD5">
      <w:r>
        <w:t xml:space="preserve">(30, 'Camioneta', 'DEF654', 'GMC </w:t>
      </w:r>
      <w:proofErr w:type="spellStart"/>
      <w:r>
        <w:t>Canyon</w:t>
      </w:r>
      <w:proofErr w:type="spellEnd"/>
      <w:r>
        <w:t>', '2020', 4, 5, '</w:t>
      </w:r>
      <w:proofErr w:type="spellStart"/>
      <w:r>
        <w:t>Sunroof</w:t>
      </w:r>
      <w:proofErr w:type="spellEnd"/>
      <w:r>
        <w:t xml:space="preserve"> panorámico', '3.6L V6', 'Plata', 1),</w:t>
      </w:r>
    </w:p>
    <w:p w14:paraId="4DDC9224" w14:textId="77777777" w:rsidR="00A26BD5" w:rsidRDefault="00A26BD5" w:rsidP="00A26BD5">
      <w:r>
        <w:t xml:space="preserve">(31, 'SUV', 'GHI345', 'Toyota </w:t>
      </w:r>
      <w:proofErr w:type="spellStart"/>
      <w:r>
        <w:t>Highlander</w:t>
      </w:r>
      <w:proofErr w:type="spellEnd"/>
      <w:r>
        <w:t>', '2021', 5, 7, '</w:t>
      </w:r>
      <w:proofErr w:type="spellStart"/>
      <w:r>
        <w:t>Sunroof</w:t>
      </w:r>
      <w:proofErr w:type="spellEnd"/>
      <w:r>
        <w:t xml:space="preserve"> panorámico de gran tamaño', '3.5L V6', 'Azul', 5),</w:t>
      </w:r>
    </w:p>
    <w:p w14:paraId="21DF4C84" w14:textId="77777777" w:rsidR="00A26BD5" w:rsidRDefault="00A26BD5" w:rsidP="00A26BD5">
      <w:r>
        <w:t>(32, 'Hatchback', 'JKL567', 'Mini Cooper', '2020', 3, 4, '</w:t>
      </w:r>
      <w:proofErr w:type="spellStart"/>
      <w:r>
        <w:t>Sunroof</w:t>
      </w:r>
      <w:proofErr w:type="spellEnd"/>
      <w:r>
        <w:t xml:space="preserve"> clásico manual', '1.5L', 'Rojo', 5),</w:t>
      </w:r>
    </w:p>
    <w:p w14:paraId="0E872AD7" w14:textId="77777777" w:rsidR="00A26BD5" w:rsidRDefault="00A26BD5" w:rsidP="00A26BD5">
      <w:r>
        <w:t xml:space="preserve">(33, 'SUV', 'LMN789', 'Hyundai </w:t>
      </w:r>
      <w:proofErr w:type="spellStart"/>
      <w:r>
        <w:t>Kona</w:t>
      </w:r>
      <w:proofErr w:type="spellEnd"/>
      <w:r>
        <w:t>', '2021', 5, 5, '</w:t>
      </w:r>
      <w:proofErr w:type="spellStart"/>
      <w:r>
        <w:t>Sunroof</w:t>
      </w:r>
      <w:proofErr w:type="spellEnd"/>
      <w:r>
        <w:t xml:space="preserve"> panorámico de vidrio', '2.0L', 'Verde', 6),</w:t>
      </w:r>
    </w:p>
    <w:p w14:paraId="72832722" w14:textId="77777777" w:rsidR="00A26BD5" w:rsidRDefault="00A26BD5" w:rsidP="00A26BD5">
      <w:r>
        <w:t>(34, 'Camioneta', 'NOP890', '</w:t>
      </w:r>
      <w:proofErr w:type="spellStart"/>
      <w:r>
        <w:t>Ram</w:t>
      </w:r>
      <w:proofErr w:type="spellEnd"/>
      <w:r>
        <w:t xml:space="preserve"> 1500', '2022', 4, 5, '</w:t>
      </w:r>
      <w:proofErr w:type="spellStart"/>
      <w:r>
        <w:t>Sunroof</w:t>
      </w:r>
      <w:proofErr w:type="spellEnd"/>
      <w:r>
        <w:t xml:space="preserve"> solar', '5.7L V8', 'Negro', 1),</w:t>
      </w:r>
    </w:p>
    <w:p w14:paraId="2C8149ED" w14:textId="77777777" w:rsidR="00A26BD5" w:rsidRDefault="00A26BD5" w:rsidP="00A26BD5">
      <w:r>
        <w:t xml:space="preserve">(35, 'Sedán', 'PQR123', 'Ford </w:t>
      </w:r>
      <w:proofErr w:type="spellStart"/>
      <w:r>
        <w:t>Fusion</w:t>
      </w:r>
      <w:proofErr w:type="spellEnd"/>
      <w:r>
        <w:t>', '2020', 4, 5, '</w:t>
      </w:r>
      <w:proofErr w:type="spellStart"/>
      <w:r>
        <w:t>Sunroof</w:t>
      </w:r>
      <w:proofErr w:type="spellEnd"/>
      <w:r>
        <w:t xml:space="preserve"> clásico eléctrico', '2.5L', 'Azul', 3),</w:t>
      </w:r>
    </w:p>
    <w:p w14:paraId="76FDC543" w14:textId="77777777" w:rsidR="00A26BD5" w:rsidRDefault="00A26BD5" w:rsidP="00A26BD5">
      <w:r>
        <w:lastRenderedPageBreak/>
        <w:t>(36, 'SUV', 'RST456', 'Nissan X-Trail', '2021', 5, 5, '</w:t>
      </w:r>
      <w:proofErr w:type="spellStart"/>
      <w:r>
        <w:t>Sunroof</w:t>
      </w:r>
      <w:proofErr w:type="spellEnd"/>
      <w:r>
        <w:t xml:space="preserve"> panorámico de vidrio', '2.5L', 'Rojo', 3),</w:t>
      </w:r>
    </w:p>
    <w:p w14:paraId="00859614" w14:textId="77777777" w:rsidR="00A26BD5" w:rsidRDefault="00A26BD5" w:rsidP="00A26BD5">
      <w:r>
        <w:t>(37, 'Camioneta', 'UVW789', 'Chevrolet Colorado', '2020', 4, 6, '</w:t>
      </w:r>
      <w:proofErr w:type="spellStart"/>
      <w:r>
        <w:t>Sunroof</w:t>
      </w:r>
      <w:proofErr w:type="spellEnd"/>
      <w:r>
        <w:t xml:space="preserve"> panorámico eléctrico', '2.8L Turbo', 'Blanco', 3),</w:t>
      </w:r>
    </w:p>
    <w:p w14:paraId="1FDB1EC3" w14:textId="77777777" w:rsidR="00A26BD5" w:rsidRDefault="00A26BD5" w:rsidP="00A26BD5">
      <w:r>
        <w:t>(38, 'SUV', 'XYZ123', 'Volkswagen Tiguan', '2021', 5, 5, '</w:t>
      </w:r>
      <w:proofErr w:type="spellStart"/>
      <w:r>
        <w:t>Sunroof</w:t>
      </w:r>
      <w:proofErr w:type="spellEnd"/>
      <w:r>
        <w:t xml:space="preserve"> panorámico de gran tamaño', '2.0L', 'Negro', 3),</w:t>
      </w:r>
    </w:p>
    <w:p w14:paraId="3437D9BC" w14:textId="77777777" w:rsidR="00A26BD5" w:rsidRDefault="00A26BD5" w:rsidP="00A26BD5">
      <w:r>
        <w:t>(39, 'Deportivo', 'ABC765', 'Ferrari 488', '2020', 2, 2, '</w:t>
      </w:r>
      <w:proofErr w:type="spellStart"/>
      <w:r>
        <w:t>Sunroof</w:t>
      </w:r>
      <w:proofErr w:type="spellEnd"/>
      <w:r>
        <w:t xml:space="preserve"> completo de vidrio', '3.9L V8', 'Amarillo', 6),</w:t>
      </w:r>
    </w:p>
    <w:p w14:paraId="5DA8DDCB" w14:textId="77777777" w:rsidR="00A26BD5" w:rsidRDefault="00A26BD5" w:rsidP="00A26BD5">
      <w:r>
        <w:t xml:space="preserve">(40, 'SUV', 'DEF234', 'Porsche </w:t>
      </w:r>
      <w:proofErr w:type="spellStart"/>
      <w:r>
        <w:t>Cayenne</w:t>
      </w:r>
      <w:proofErr w:type="spellEnd"/>
      <w:r>
        <w:t>', '2021', 5, 5, '</w:t>
      </w:r>
      <w:proofErr w:type="spellStart"/>
      <w:r>
        <w:t>Sunroof</w:t>
      </w:r>
      <w:proofErr w:type="spellEnd"/>
      <w:r>
        <w:t xml:space="preserve"> panorámico deslizante', '3.0L Turbo', 'Plata', 4),</w:t>
      </w:r>
    </w:p>
    <w:p w14:paraId="3251AACC" w14:textId="77777777" w:rsidR="00A26BD5" w:rsidRDefault="00A26BD5" w:rsidP="00A26BD5">
      <w:r>
        <w:t>(41, 'Camioneta', 'GHI345', 'Mitsubishi Montero', '2020', 4, 6, '</w:t>
      </w:r>
      <w:proofErr w:type="spellStart"/>
      <w:r>
        <w:t>Sunroof</w:t>
      </w:r>
      <w:proofErr w:type="spellEnd"/>
      <w:r>
        <w:t xml:space="preserve"> de malla retráctil', '3.8L', 'Rojo', 4),</w:t>
      </w:r>
    </w:p>
    <w:p w14:paraId="02122171" w14:textId="77777777" w:rsidR="00A26BD5" w:rsidRDefault="00A26BD5" w:rsidP="00A26BD5">
      <w:r>
        <w:t>(42, 'Coupé', 'JKL567', 'BMW M4', '2021', 2, 2, '</w:t>
      </w:r>
      <w:proofErr w:type="spellStart"/>
      <w:r>
        <w:t>Sunroof</w:t>
      </w:r>
      <w:proofErr w:type="spellEnd"/>
      <w:r>
        <w:t xml:space="preserve"> panorámico eléctrico', '3.0L Turbo', 'Blanco', 4),</w:t>
      </w:r>
    </w:p>
    <w:p w14:paraId="0C998A8D" w14:textId="77777777" w:rsidR="00A26BD5" w:rsidRDefault="00A26BD5" w:rsidP="00A26BD5">
      <w:r>
        <w:t>(43, 'SUV', 'LMN890', 'Jeep Wrangler', '2020', 5, 5, '</w:t>
      </w:r>
      <w:proofErr w:type="spellStart"/>
      <w:r>
        <w:t>Sunroof</w:t>
      </w:r>
      <w:proofErr w:type="spellEnd"/>
      <w:r>
        <w:t xml:space="preserve"> panorámico de vidrio', '3.6L V6', 'Verde', 5),</w:t>
      </w:r>
    </w:p>
    <w:p w14:paraId="7964F3ED" w14:textId="77777777" w:rsidR="00A26BD5" w:rsidRDefault="00A26BD5" w:rsidP="00A26BD5">
      <w:r>
        <w:t>(44, 'Camioneta', 'NOP321', 'Ford F-150', '2021', 4, 6, '</w:t>
      </w:r>
      <w:proofErr w:type="spellStart"/>
      <w:r>
        <w:t>Sunroof</w:t>
      </w:r>
      <w:proofErr w:type="spellEnd"/>
      <w:r>
        <w:t xml:space="preserve"> panorámico eléctrico', '5.0L V8', 'Azul', 5),</w:t>
      </w:r>
    </w:p>
    <w:p w14:paraId="30EEBE7B" w14:textId="77777777" w:rsidR="00A26BD5" w:rsidRDefault="00A26BD5" w:rsidP="00A26BD5">
      <w:r>
        <w:t>(45, 'SUV', 'PQR123', 'Mazda CX-5', '2022', 5, 5, '</w:t>
      </w:r>
      <w:proofErr w:type="spellStart"/>
      <w:r>
        <w:t>Sunroof</w:t>
      </w:r>
      <w:proofErr w:type="spellEnd"/>
      <w:r>
        <w:t xml:space="preserve"> solar', '2.5L', 'Gris', 5),</w:t>
      </w:r>
    </w:p>
    <w:p w14:paraId="520E34E5" w14:textId="77777777" w:rsidR="00A26BD5" w:rsidRDefault="00A26BD5" w:rsidP="00A26BD5">
      <w:r>
        <w:t>(46, 'Deportivo', 'RST456', 'Lamborghini Huracán', '2021', 2, 2, '</w:t>
      </w:r>
      <w:proofErr w:type="spellStart"/>
      <w:r>
        <w:t>Sunroof</w:t>
      </w:r>
      <w:proofErr w:type="spellEnd"/>
      <w:r>
        <w:t xml:space="preserve"> completo', '5.2L V10', 'Naranja', 8),</w:t>
      </w:r>
    </w:p>
    <w:p w14:paraId="06102896" w14:textId="77777777" w:rsidR="00A26BD5" w:rsidRDefault="00A26BD5" w:rsidP="00A26BD5">
      <w:r>
        <w:t>(47, 'SUV', 'UVW789', 'Honda CR-V', '2021', 5, 5, '</w:t>
      </w:r>
      <w:proofErr w:type="spellStart"/>
      <w:r>
        <w:t>Sunroof</w:t>
      </w:r>
      <w:proofErr w:type="spellEnd"/>
      <w:r>
        <w:t xml:space="preserve"> panorámico eléctrico', '1.5L Turbo', 'Blanco', 8),</w:t>
      </w:r>
    </w:p>
    <w:p w14:paraId="34F1AB7B" w14:textId="77777777" w:rsidR="00A26BD5" w:rsidRDefault="00A26BD5" w:rsidP="00A26BD5">
      <w:r>
        <w:t>(48, 'Camioneta', 'XYZ123', 'Toyota Tacoma', '2020', 4, 5, '</w:t>
      </w:r>
      <w:proofErr w:type="spellStart"/>
      <w:r>
        <w:t>Sunroof</w:t>
      </w:r>
      <w:proofErr w:type="spellEnd"/>
      <w:r>
        <w:t xml:space="preserve"> panorámico solar', '3.5L V6', 'Rojo', 1),</w:t>
      </w:r>
    </w:p>
    <w:p w14:paraId="364C4EDF" w14:textId="77777777" w:rsidR="00A26BD5" w:rsidRDefault="00A26BD5" w:rsidP="00A26BD5">
      <w:r>
        <w:t>(49, 'SUV', 'ABC234', 'BMW X5', '2022', 5, 7, '</w:t>
      </w:r>
      <w:proofErr w:type="spellStart"/>
      <w:r>
        <w:t>Sunroof</w:t>
      </w:r>
      <w:proofErr w:type="spellEnd"/>
      <w:r>
        <w:t xml:space="preserve"> panorámico de vidrio', '3.0L Turbo', 'Negro', 1),</w:t>
      </w:r>
    </w:p>
    <w:p w14:paraId="287A9BE7" w14:textId="77777777" w:rsidR="00A26BD5" w:rsidRDefault="00A26BD5" w:rsidP="00A26BD5">
      <w:r>
        <w:t>(50, 'Coupé', 'DEF987', 'Audi TT', '2020', 2, 2, '</w:t>
      </w:r>
      <w:proofErr w:type="spellStart"/>
      <w:r>
        <w:t>Sunroof</w:t>
      </w:r>
      <w:proofErr w:type="spellEnd"/>
      <w:r>
        <w:t xml:space="preserve"> eléctrico completo', '2.0L Turbo', 'Plata', 7),</w:t>
      </w:r>
    </w:p>
    <w:p w14:paraId="02BBAD10" w14:textId="77777777" w:rsidR="00A26BD5" w:rsidRDefault="00A26BD5" w:rsidP="00A26BD5">
      <w:r>
        <w:t xml:space="preserve">(51, 'SUV', 'GHI234', 'Hyundai </w:t>
      </w:r>
      <w:proofErr w:type="spellStart"/>
      <w:r>
        <w:t>Palisade</w:t>
      </w:r>
      <w:proofErr w:type="spellEnd"/>
      <w:r>
        <w:t>', '2022', 5, 7, '</w:t>
      </w:r>
      <w:proofErr w:type="spellStart"/>
      <w:r>
        <w:t>Sunroof</w:t>
      </w:r>
      <w:proofErr w:type="spellEnd"/>
      <w:r>
        <w:t xml:space="preserve"> panorámico de vidrio', '3.8L V6', 'Azul', 7),</w:t>
      </w:r>
    </w:p>
    <w:p w14:paraId="74EADE81" w14:textId="77777777" w:rsidR="00A26BD5" w:rsidRDefault="00A26BD5" w:rsidP="00A26BD5">
      <w:r>
        <w:t xml:space="preserve">(52, 'Deportivo', 'JKL765', 'Aston Martin </w:t>
      </w:r>
      <w:proofErr w:type="spellStart"/>
      <w:r>
        <w:t>Vantage</w:t>
      </w:r>
      <w:proofErr w:type="spellEnd"/>
      <w:r>
        <w:t>', '2021', 2, 2, '</w:t>
      </w:r>
      <w:proofErr w:type="spellStart"/>
      <w:r>
        <w:t>Sunroof</w:t>
      </w:r>
      <w:proofErr w:type="spellEnd"/>
      <w:r>
        <w:t xml:space="preserve"> panorámico eléctrico', '4.0L V8', 'Rojo', 7),</w:t>
      </w:r>
    </w:p>
    <w:p w14:paraId="7166F4B2" w14:textId="77777777" w:rsidR="00A26BD5" w:rsidRDefault="00A26BD5" w:rsidP="00A26BD5">
      <w:r>
        <w:t xml:space="preserve">(53, 'SUV', 'LMN123', 'Jeep Grand </w:t>
      </w:r>
      <w:proofErr w:type="spellStart"/>
      <w:r>
        <w:t>Cherokee</w:t>
      </w:r>
      <w:proofErr w:type="spellEnd"/>
      <w:r>
        <w:t>', '2020', 5, 7, '</w:t>
      </w:r>
      <w:proofErr w:type="spellStart"/>
      <w:r>
        <w:t>Sunroof</w:t>
      </w:r>
      <w:proofErr w:type="spellEnd"/>
      <w:r>
        <w:t xml:space="preserve"> panorámico deslizante', '3.6L V6', 'Negro', 1),</w:t>
      </w:r>
    </w:p>
    <w:p w14:paraId="15C64EEC" w14:textId="77777777" w:rsidR="00A26BD5" w:rsidRDefault="00A26BD5" w:rsidP="00A26BD5">
      <w:r>
        <w:t>(54, 'Camioneta', 'NOP987', 'Ford F-250', '2021', 4, 6, '</w:t>
      </w:r>
      <w:proofErr w:type="spellStart"/>
      <w:r>
        <w:t>Sunroof</w:t>
      </w:r>
      <w:proofErr w:type="spellEnd"/>
      <w:r>
        <w:t xml:space="preserve"> solar', '6.7L V8 Turbo', 'Blanco', 7),</w:t>
      </w:r>
    </w:p>
    <w:p w14:paraId="73CE69C1" w14:textId="77777777" w:rsidR="00A26BD5" w:rsidRDefault="00A26BD5" w:rsidP="00A26BD5">
      <w:r>
        <w:lastRenderedPageBreak/>
        <w:t xml:space="preserve">(55, 'Sedán', 'PQR234', 'Kia </w:t>
      </w:r>
      <w:proofErr w:type="spellStart"/>
      <w:r>
        <w:t>Stinger</w:t>
      </w:r>
      <w:proofErr w:type="spellEnd"/>
      <w:r>
        <w:t>', '2021', 4, 5, '</w:t>
      </w:r>
      <w:proofErr w:type="spellStart"/>
      <w:r>
        <w:t>Sunroof</w:t>
      </w:r>
      <w:proofErr w:type="spellEnd"/>
      <w:r>
        <w:t xml:space="preserve"> panorámico eléctrico', '2.5L Turbo', 'Plata', 1),</w:t>
      </w:r>
    </w:p>
    <w:p w14:paraId="50BC0FE4" w14:textId="77777777" w:rsidR="00A26BD5" w:rsidRDefault="00A26BD5" w:rsidP="00A26BD5">
      <w:r>
        <w:t xml:space="preserve">(56, 'SUV', 'RST567', 'Honda </w:t>
      </w:r>
      <w:proofErr w:type="spellStart"/>
      <w:r>
        <w:t>Pilot</w:t>
      </w:r>
      <w:proofErr w:type="spellEnd"/>
      <w:r>
        <w:t>', '2022', 5, 7, '</w:t>
      </w:r>
      <w:proofErr w:type="spellStart"/>
      <w:r>
        <w:t>Sunroof</w:t>
      </w:r>
      <w:proofErr w:type="spellEnd"/>
      <w:r>
        <w:t xml:space="preserve"> panorámico de vidrio', '3.5L V6', 'Verde', 8),</w:t>
      </w:r>
    </w:p>
    <w:p w14:paraId="59BA848E" w14:textId="77777777" w:rsidR="00A26BD5" w:rsidRDefault="00A26BD5" w:rsidP="00A26BD5">
      <w:r>
        <w:t>(57, 'SUV', 'UVW890', 'Ford Explorer', '2021', 5, 7, '</w:t>
      </w:r>
      <w:proofErr w:type="spellStart"/>
      <w:r>
        <w:t>Sunroof</w:t>
      </w:r>
      <w:proofErr w:type="spellEnd"/>
      <w:r>
        <w:t xml:space="preserve"> panorámico eléctrico', '2.3L Turbo', 'Rojo', 1),</w:t>
      </w:r>
    </w:p>
    <w:p w14:paraId="637C168C" w14:textId="77777777" w:rsidR="00A26BD5" w:rsidRDefault="00A26BD5" w:rsidP="00A26BD5">
      <w:r>
        <w:t xml:space="preserve">(58, 'SUV', 'XYZ123', 'Chevrolet </w:t>
      </w:r>
      <w:proofErr w:type="spellStart"/>
      <w:r>
        <w:t>Traverse</w:t>
      </w:r>
      <w:proofErr w:type="spellEnd"/>
      <w:r>
        <w:t>', '2020', 5, 7, '</w:t>
      </w:r>
      <w:proofErr w:type="spellStart"/>
      <w:r>
        <w:t>Sunroof</w:t>
      </w:r>
      <w:proofErr w:type="spellEnd"/>
      <w:r>
        <w:t xml:space="preserve"> panorámico de vidrio', '3.6L V6', 'Blanco', 1),</w:t>
      </w:r>
    </w:p>
    <w:p w14:paraId="2A79E655" w14:textId="77777777" w:rsidR="00A26BD5" w:rsidRDefault="00A26BD5" w:rsidP="00A26BD5">
      <w:r>
        <w:t>(59, 'Camioneta', 'ABC765', 'Toyota Tundra TRD', '2022', 4, 6, '</w:t>
      </w:r>
      <w:proofErr w:type="spellStart"/>
      <w:r>
        <w:t>Sunroof</w:t>
      </w:r>
      <w:proofErr w:type="spellEnd"/>
      <w:r>
        <w:t xml:space="preserve"> solar', '5.7L V8', 'Negro', 9),</w:t>
      </w:r>
    </w:p>
    <w:p w14:paraId="21860CD1" w14:textId="77777777" w:rsidR="00A26BD5" w:rsidRDefault="00A26BD5" w:rsidP="00A26BD5">
      <w:r>
        <w:t>(60, 'Deportivo', 'DEF876', 'Ferrari F8', '2021', 2, 2, '</w:t>
      </w:r>
      <w:proofErr w:type="spellStart"/>
      <w:r>
        <w:t>Sunroof</w:t>
      </w:r>
      <w:proofErr w:type="spellEnd"/>
      <w:r>
        <w:t xml:space="preserve"> eléctrico completo', '3.9L V8', 'Amarillo', 9),</w:t>
      </w:r>
    </w:p>
    <w:p w14:paraId="2EA681C6" w14:textId="77777777" w:rsidR="00A26BD5" w:rsidRDefault="00A26BD5" w:rsidP="00A26BD5">
      <w:r>
        <w:t>(61, 'SUV', 'GHI543', 'Mazda CX-9', '2021', 5, 7, '</w:t>
      </w:r>
      <w:proofErr w:type="spellStart"/>
      <w:r>
        <w:t>Sunroof</w:t>
      </w:r>
      <w:proofErr w:type="spellEnd"/>
      <w:r>
        <w:t xml:space="preserve"> panorámico deslizante', '2.5L Turbo', 'Plata', 9),</w:t>
      </w:r>
    </w:p>
    <w:p w14:paraId="44CD4639" w14:textId="77777777" w:rsidR="00A26BD5" w:rsidRDefault="00A26BD5" w:rsidP="00A26BD5">
      <w:r>
        <w:t>(62, 'Coupé', 'JKL123', 'BMW M2', '2022', 2, 2, '</w:t>
      </w:r>
      <w:proofErr w:type="spellStart"/>
      <w:r>
        <w:t>Sunroof</w:t>
      </w:r>
      <w:proofErr w:type="spellEnd"/>
      <w:r>
        <w:t xml:space="preserve"> panorámico eléctrico', '3.0L Turbo', 'Blanco', 1),</w:t>
      </w:r>
    </w:p>
    <w:p w14:paraId="120BC284" w14:textId="77777777" w:rsidR="00A26BD5" w:rsidRDefault="00A26BD5" w:rsidP="00A26BD5">
      <w:r>
        <w:t>(63, 'SUV', 'LMN456', 'Volkswagen Atlas', '2021', 5, 7, '</w:t>
      </w:r>
      <w:proofErr w:type="spellStart"/>
      <w:r>
        <w:t>Sunroof</w:t>
      </w:r>
      <w:proofErr w:type="spellEnd"/>
      <w:r>
        <w:t xml:space="preserve"> panorámico eléctrico', '3.6L V6', 'Rojo', 1),</w:t>
      </w:r>
    </w:p>
    <w:p w14:paraId="6831F234" w14:textId="77777777" w:rsidR="00A26BD5" w:rsidRDefault="00A26BD5" w:rsidP="00A26BD5">
      <w:r>
        <w:t>(64, 'SUV', 'NOP321', 'Chevrolet Blazer', '2020', 5, 5, '</w:t>
      </w:r>
      <w:proofErr w:type="spellStart"/>
      <w:r>
        <w:t>Sunroof</w:t>
      </w:r>
      <w:proofErr w:type="spellEnd"/>
      <w:r>
        <w:t xml:space="preserve"> panorámico de vidrio', '2.5L', 'Gris', 7),</w:t>
      </w:r>
    </w:p>
    <w:p w14:paraId="5F25B431" w14:textId="77777777" w:rsidR="00A26BD5" w:rsidRDefault="00A26BD5" w:rsidP="00A26BD5">
      <w:r>
        <w:t xml:space="preserve">(65, 'SUV', 'PQR654', 'GMC </w:t>
      </w:r>
      <w:proofErr w:type="spellStart"/>
      <w:r>
        <w:t>Terrain</w:t>
      </w:r>
      <w:proofErr w:type="spellEnd"/>
      <w:r>
        <w:t>', '2021', 5, 5, '</w:t>
      </w:r>
      <w:proofErr w:type="spellStart"/>
      <w:r>
        <w:t>Sunroof</w:t>
      </w:r>
      <w:proofErr w:type="spellEnd"/>
      <w:r>
        <w:t xml:space="preserve"> solar', '2.0L Turbo', 'Azul', 10),</w:t>
      </w:r>
    </w:p>
    <w:p w14:paraId="447EACF1" w14:textId="77777777" w:rsidR="00A26BD5" w:rsidRDefault="00A26BD5" w:rsidP="00A26BD5">
      <w:r>
        <w:t>(66, 'Deportivo', 'RST987', 'Lamborghini Aventador', '2022', 2, 2, '</w:t>
      </w:r>
      <w:proofErr w:type="spellStart"/>
      <w:r>
        <w:t>Sunroof</w:t>
      </w:r>
      <w:proofErr w:type="spellEnd"/>
      <w:r>
        <w:t xml:space="preserve"> completo', '6.5L V12', 'Naranja', 2),</w:t>
      </w:r>
    </w:p>
    <w:p w14:paraId="4ABD7E07" w14:textId="77777777" w:rsidR="00A26BD5" w:rsidRDefault="00A26BD5" w:rsidP="00A26BD5">
      <w:r>
        <w:t xml:space="preserve">(67, 'Camioneta', 'UVW321', 'Toyota </w:t>
      </w:r>
      <w:proofErr w:type="spellStart"/>
      <w:r>
        <w:t>Land</w:t>
      </w:r>
      <w:proofErr w:type="spellEnd"/>
      <w:r>
        <w:t xml:space="preserve"> </w:t>
      </w:r>
      <w:proofErr w:type="spellStart"/>
      <w:r>
        <w:t>Cruiser</w:t>
      </w:r>
      <w:proofErr w:type="spellEnd"/>
      <w:r>
        <w:t>', '2021', 4, 7, '</w:t>
      </w:r>
      <w:proofErr w:type="spellStart"/>
      <w:r>
        <w:t>Sunroof</w:t>
      </w:r>
      <w:proofErr w:type="spellEnd"/>
      <w:r>
        <w:t xml:space="preserve"> panorámico eléctrico', '4.6L V8', 'Verde', 10),</w:t>
      </w:r>
    </w:p>
    <w:p w14:paraId="6298C2A2" w14:textId="77777777" w:rsidR="00A26BD5" w:rsidRDefault="00A26BD5" w:rsidP="00A26BD5">
      <w:r>
        <w:t>(68, 'Sedán', 'XYZ987', 'Genesis G80', '2020', 4, 5, '</w:t>
      </w:r>
      <w:proofErr w:type="spellStart"/>
      <w:r>
        <w:t>Sunroof</w:t>
      </w:r>
      <w:proofErr w:type="spellEnd"/>
      <w:r>
        <w:t xml:space="preserve"> panorámico', '3.8L V6', 'Blanco', 1),</w:t>
      </w:r>
    </w:p>
    <w:p w14:paraId="196FB6DE" w14:textId="77777777" w:rsidR="00A26BD5" w:rsidRDefault="00A26BD5" w:rsidP="00A26BD5">
      <w:r>
        <w:t>(69, 'SUV', 'ABC876', 'Audi Q7', '2021', 5, 7, '</w:t>
      </w:r>
      <w:proofErr w:type="spellStart"/>
      <w:r>
        <w:t>Sunroof</w:t>
      </w:r>
      <w:proofErr w:type="spellEnd"/>
      <w:r>
        <w:t xml:space="preserve"> panorámico deslizante', '3.0L V6', 'Azul', 1),</w:t>
      </w:r>
    </w:p>
    <w:p w14:paraId="6DC71958" w14:textId="77777777" w:rsidR="00A26BD5" w:rsidRDefault="00A26BD5" w:rsidP="00A26BD5">
      <w:r>
        <w:t>(70, 'SUV', 'DEF543', 'BMW X4', '2021', 5, 5, '</w:t>
      </w:r>
      <w:proofErr w:type="spellStart"/>
      <w:r>
        <w:t>Sunroof</w:t>
      </w:r>
      <w:proofErr w:type="spellEnd"/>
      <w:r>
        <w:t xml:space="preserve"> panorámico de vidrio', '2.0L Turbo', 'Plata', 2),</w:t>
      </w:r>
    </w:p>
    <w:p w14:paraId="0A2435BD" w14:textId="77777777" w:rsidR="00A26BD5" w:rsidRDefault="00A26BD5" w:rsidP="00A26BD5">
      <w:r>
        <w:t xml:space="preserve">(71, 'Deportivo', 'GHI432', 'Porsche </w:t>
      </w:r>
      <w:proofErr w:type="spellStart"/>
      <w:r>
        <w:t>Cayman</w:t>
      </w:r>
      <w:proofErr w:type="spellEnd"/>
      <w:r>
        <w:t>', '2022', 2, 2, '</w:t>
      </w:r>
      <w:proofErr w:type="spellStart"/>
      <w:r>
        <w:t>Sunroof</w:t>
      </w:r>
      <w:proofErr w:type="spellEnd"/>
      <w:r>
        <w:t xml:space="preserve"> eléctrico completo', '4.0L Turbo', 'Rojo', 2),</w:t>
      </w:r>
    </w:p>
    <w:p w14:paraId="2A2E5560" w14:textId="77777777" w:rsidR="00A26BD5" w:rsidRDefault="00A26BD5" w:rsidP="00A26BD5">
      <w:r>
        <w:t xml:space="preserve">(72, 'SUV', 'JKL345', 'Nissan </w:t>
      </w:r>
      <w:proofErr w:type="spellStart"/>
      <w:r>
        <w:t>Pathfinder</w:t>
      </w:r>
      <w:proofErr w:type="spellEnd"/>
      <w:r>
        <w:t>', '2021', 5, 7, '</w:t>
      </w:r>
      <w:proofErr w:type="spellStart"/>
      <w:r>
        <w:t>Sunroof</w:t>
      </w:r>
      <w:proofErr w:type="spellEnd"/>
      <w:r>
        <w:t xml:space="preserve"> panorámico solar', '3.5L V6', 'Gris', 2),</w:t>
      </w:r>
    </w:p>
    <w:p w14:paraId="4E8E02D0" w14:textId="77777777" w:rsidR="00A26BD5" w:rsidRDefault="00A26BD5" w:rsidP="00A26BD5">
      <w:r>
        <w:t>(73, 'SUV', 'LMN567', 'Ford Bronco', '2021', 5, 5, '</w:t>
      </w:r>
      <w:proofErr w:type="spellStart"/>
      <w:r>
        <w:t>Sunroof</w:t>
      </w:r>
      <w:proofErr w:type="spellEnd"/>
      <w:r>
        <w:t xml:space="preserve"> panorámico de gran tamaño', '2.7L Turbo', 'Blanco', 2),</w:t>
      </w:r>
    </w:p>
    <w:p w14:paraId="390ED595" w14:textId="77777777" w:rsidR="00A26BD5" w:rsidRDefault="00A26BD5" w:rsidP="00A26BD5">
      <w:r>
        <w:t>(74, 'SUV', 'NOP654', 'Kia Sorrento', '2021', 5, 7, '</w:t>
      </w:r>
      <w:proofErr w:type="spellStart"/>
      <w:r>
        <w:t>Sunroof</w:t>
      </w:r>
      <w:proofErr w:type="spellEnd"/>
      <w:r>
        <w:t xml:space="preserve"> panorámico eléctrico', '2.5L', 'Negro', 3),</w:t>
      </w:r>
    </w:p>
    <w:p w14:paraId="09247DD0" w14:textId="77777777" w:rsidR="00A26BD5" w:rsidRDefault="00A26BD5" w:rsidP="00A26BD5">
      <w:r>
        <w:t>(75, 'Camioneta', 'PQR321', '</w:t>
      </w:r>
      <w:proofErr w:type="spellStart"/>
      <w:r>
        <w:t>Ram</w:t>
      </w:r>
      <w:proofErr w:type="spellEnd"/>
      <w:r>
        <w:t xml:space="preserve"> 3500', '2020', 4, 6, '</w:t>
      </w:r>
      <w:proofErr w:type="spellStart"/>
      <w:r>
        <w:t>Sunroof</w:t>
      </w:r>
      <w:proofErr w:type="spellEnd"/>
      <w:r>
        <w:t xml:space="preserve"> solar', '6.7L Turbo Diesel', 'Plata', 3),</w:t>
      </w:r>
    </w:p>
    <w:p w14:paraId="57FB4F61" w14:textId="77777777" w:rsidR="00A26BD5" w:rsidRDefault="00A26BD5" w:rsidP="00A26BD5">
      <w:r>
        <w:lastRenderedPageBreak/>
        <w:t xml:space="preserve">(76, 'Coupé', 'RST543', 'Chevrolet Corvette </w:t>
      </w:r>
      <w:proofErr w:type="spellStart"/>
      <w:r>
        <w:t>Stingray</w:t>
      </w:r>
      <w:proofErr w:type="spellEnd"/>
      <w:r>
        <w:t>', '2021', 2, 2, '</w:t>
      </w:r>
      <w:proofErr w:type="spellStart"/>
      <w:r>
        <w:t>Sunroof</w:t>
      </w:r>
      <w:proofErr w:type="spellEnd"/>
      <w:r>
        <w:t xml:space="preserve"> panorámico eléctrico', '6.2L V8', 'Azul', 3),</w:t>
      </w:r>
    </w:p>
    <w:p w14:paraId="5F212CA1" w14:textId="77777777" w:rsidR="00A26BD5" w:rsidRDefault="00A26BD5" w:rsidP="00A26BD5">
      <w:r>
        <w:t>(77, 'SUV', 'UVW765', '</w:t>
      </w:r>
      <w:proofErr w:type="spellStart"/>
      <w:r>
        <w:t>Land</w:t>
      </w:r>
      <w:proofErr w:type="spellEnd"/>
      <w:r>
        <w:t xml:space="preserve"> Rover Discovery', '2022', 5, 7, '</w:t>
      </w:r>
      <w:proofErr w:type="spellStart"/>
      <w:r>
        <w:t>Sunroof</w:t>
      </w:r>
      <w:proofErr w:type="spellEnd"/>
      <w:r>
        <w:t xml:space="preserve"> panorámico de vidrio', '3.0L V6', 'Verde', 3),</w:t>
      </w:r>
    </w:p>
    <w:p w14:paraId="16BA0803" w14:textId="77777777" w:rsidR="00A26BD5" w:rsidRDefault="00A26BD5" w:rsidP="00A26BD5">
      <w:r>
        <w:t xml:space="preserve">(78, 'Camioneta', 'XYZ876', 'Nissan </w:t>
      </w:r>
      <w:proofErr w:type="spellStart"/>
      <w:r>
        <w:t>Frontier</w:t>
      </w:r>
      <w:proofErr w:type="spellEnd"/>
      <w:r>
        <w:t xml:space="preserve"> PRO-4X', '2021', 4, 5, '</w:t>
      </w:r>
      <w:proofErr w:type="spellStart"/>
      <w:r>
        <w:t>Sunroof</w:t>
      </w:r>
      <w:proofErr w:type="spellEnd"/>
      <w:r>
        <w:t xml:space="preserve"> solar', '3.8L V6', 'Rojo', 4),</w:t>
      </w:r>
    </w:p>
    <w:p w14:paraId="79D227AA" w14:textId="77777777" w:rsidR="00A26BD5" w:rsidRDefault="00A26BD5" w:rsidP="00A26BD5">
      <w:r>
        <w:t>(79, 'Deportivo', 'ABC987', 'Chevrolet Camaro ZL1', '2022', 2, 2, '</w:t>
      </w:r>
      <w:proofErr w:type="spellStart"/>
      <w:r>
        <w:t>Sunroof</w:t>
      </w:r>
      <w:proofErr w:type="spellEnd"/>
      <w:r>
        <w:t xml:space="preserve"> panorámico completo', '6.2L V8', 'Negro', 4),</w:t>
      </w:r>
    </w:p>
    <w:p w14:paraId="0E489707" w14:textId="77777777" w:rsidR="00A26BD5" w:rsidRDefault="00A26BD5" w:rsidP="00A26BD5">
      <w:r>
        <w:t>(80, 'SUV', 'DEF123', 'Ford Mustang Mach-E', '2022', 5, 5, '</w:t>
      </w:r>
      <w:proofErr w:type="spellStart"/>
      <w:r>
        <w:t>Sunroof</w:t>
      </w:r>
      <w:proofErr w:type="spellEnd"/>
      <w:r>
        <w:t xml:space="preserve"> panorámico solar', 'Eléctrico', 'Blanco', 2),</w:t>
      </w:r>
    </w:p>
    <w:p w14:paraId="11D69B2C" w14:textId="77777777" w:rsidR="00A26BD5" w:rsidRDefault="00A26BD5" w:rsidP="00A26BD5">
      <w:r>
        <w:t>(81, 'SUV', 'GHI890', 'BMW X7', '2021', 5, 7, '</w:t>
      </w:r>
      <w:proofErr w:type="spellStart"/>
      <w:r>
        <w:t>Sunroof</w:t>
      </w:r>
      <w:proofErr w:type="spellEnd"/>
      <w:r>
        <w:t xml:space="preserve"> panorámico de vidrio', '3.0L Turbo', 'Plata', 2),</w:t>
      </w:r>
    </w:p>
    <w:p w14:paraId="710BA03A" w14:textId="77777777" w:rsidR="00A26BD5" w:rsidRDefault="00A26BD5" w:rsidP="00A26BD5">
      <w:r>
        <w:t>(82, 'Camioneta', 'JKL678', 'Chevrolet Silverado 1500', '2022', 4, 6, '</w:t>
      </w:r>
      <w:proofErr w:type="spellStart"/>
      <w:r>
        <w:t>Sunroof</w:t>
      </w:r>
      <w:proofErr w:type="spellEnd"/>
      <w:r>
        <w:t xml:space="preserve"> panorámico eléctrico', '5.3L V8', 'Verde', 5),</w:t>
      </w:r>
    </w:p>
    <w:p w14:paraId="660EC894" w14:textId="77777777" w:rsidR="00A26BD5" w:rsidRDefault="00A26BD5" w:rsidP="00A26BD5">
      <w:r>
        <w:t xml:space="preserve">(83, 'SUV', 'LMN432', 'Volkswagen Tiguan </w:t>
      </w:r>
      <w:proofErr w:type="spellStart"/>
      <w:r>
        <w:t>Allspace</w:t>
      </w:r>
      <w:proofErr w:type="spellEnd"/>
      <w:r>
        <w:t>', '2021', 5, 7, '</w:t>
      </w:r>
      <w:proofErr w:type="spellStart"/>
      <w:r>
        <w:t>Sunroof</w:t>
      </w:r>
      <w:proofErr w:type="spellEnd"/>
      <w:r>
        <w:t xml:space="preserve"> panorámico eléctrico', '2.0L Turbo', 'Gris', 5),</w:t>
      </w:r>
    </w:p>
    <w:p w14:paraId="6031CB2D" w14:textId="77777777" w:rsidR="00A26BD5" w:rsidRDefault="00A26BD5" w:rsidP="00A26BD5">
      <w:r>
        <w:t>(84, 'SUV', 'NOP345', 'Hyundai Tucson', '2021', 5, 5, '</w:t>
      </w:r>
      <w:proofErr w:type="spellStart"/>
      <w:r>
        <w:t>Sunroof</w:t>
      </w:r>
      <w:proofErr w:type="spellEnd"/>
      <w:r>
        <w:t xml:space="preserve"> solar', '2.5L', 'Azul', 5),</w:t>
      </w:r>
    </w:p>
    <w:p w14:paraId="714C6F63" w14:textId="77777777" w:rsidR="00A26BD5" w:rsidRDefault="00A26BD5" w:rsidP="00A26BD5">
      <w:r>
        <w:t xml:space="preserve">(85, 'Sedán', 'PQR654', 'Honda Accord </w:t>
      </w:r>
      <w:proofErr w:type="spellStart"/>
      <w:r>
        <w:t>Hybrid</w:t>
      </w:r>
      <w:proofErr w:type="spellEnd"/>
      <w:r>
        <w:t>', '2021', 4, 5, '</w:t>
      </w:r>
      <w:proofErr w:type="spellStart"/>
      <w:r>
        <w:t>Sunroof</w:t>
      </w:r>
      <w:proofErr w:type="spellEnd"/>
      <w:r>
        <w:t xml:space="preserve"> panorámico de gran tamaño', '2.0L </w:t>
      </w:r>
      <w:proofErr w:type="spellStart"/>
      <w:r>
        <w:t>Hybrid</w:t>
      </w:r>
      <w:proofErr w:type="spellEnd"/>
      <w:r>
        <w:t>', 'Negro', 2),</w:t>
      </w:r>
    </w:p>
    <w:p w14:paraId="1C5A1457" w14:textId="77777777" w:rsidR="00A26BD5" w:rsidRDefault="00A26BD5" w:rsidP="00A26BD5">
      <w:r>
        <w:t>(86, 'SUV', 'RST765', 'Mazda CX-30', '2021', 5, 5, '</w:t>
      </w:r>
      <w:proofErr w:type="spellStart"/>
      <w:r>
        <w:t>Sunroof</w:t>
      </w:r>
      <w:proofErr w:type="spellEnd"/>
      <w:r>
        <w:t xml:space="preserve"> panorámico', '2.5L', 'Plata', 6),</w:t>
      </w:r>
    </w:p>
    <w:p w14:paraId="46CB0C52" w14:textId="77777777" w:rsidR="00A26BD5" w:rsidRDefault="00A26BD5" w:rsidP="00A26BD5">
      <w:r>
        <w:t>(87, 'Coupé', 'UVW876', 'BMW M8', '2021', 2, 2, '</w:t>
      </w:r>
      <w:proofErr w:type="spellStart"/>
      <w:r>
        <w:t>Sunroof</w:t>
      </w:r>
      <w:proofErr w:type="spellEnd"/>
      <w:r>
        <w:t xml:space="preserve"> panorámico eléctrico', '4.4L V8', 'Rojo', 6),</w:t>
      </w:r>
    </w:p>
    <w:p w14:paraId="76A480E6" w14:textId="77777777" w:rsidR="00A26BD5" w:rsidRDefault="00A26BD5" w:rsidP="00A26BD5">
      <w:r>
        <w:t xml:space="preserve">(88, 'SUV', 'XYZ987', 'Chevrolet </w:t>
      </w:r>
      <w:proofErr w:type="spellStart"/>
      <w:r>
        <w:t>Traverse</w:t>
      </w:r>
      <w:proofErr w:type="spellEnd"/>
      <w:r>
        <w:t>', '2021', 5, 7, '</w:t>
      </w:r>
      <w:proofErr w:type="spellStart"/>
      <w:r>
        <w:t>Sunroof</w:t>
      </w:r>
      <w:proofErr w:type="spellEnd"/>
      <w:r>
        <w:t xml:space="preserve"> panorámico de vidrio', '3.6L V6', 'Verde', 6),</w:t>
      </w:r>
    </w:p>
    <w:p w14:paraId="1FF1F2F7" w14:textId="77777777" w:rsidR="00A26BD5" w:rsidRDefault="00A26BD5" w:rsidP="00A26BD5">
      <w:r>
        <w:t>(89, 'Camioneta', 'ABC654', 'Toyota Hilux', '2020', 4, 5, '</w:t>
      </w:r>
      <w:proofErr w:type="spellStart"/>
      <w:r>
        <w:t>Sunroof</w:t>
      </w:r>
      <w:proofErr w:type="spellEnd"/>
      <w:r>
        <w:t xml:space="preserve"> panorámico eléctrico', '2.8L Turbo', 'Blanco', 2),</w:t>
      </w:r>
    </w:p>
    <w:p w14:paraId="2002A781" w14:textId="77777777" w:rsidR="00A26BD5" w:rsidRDefault="00A26BD5" w:rsidP="00A26BD5">
      <w:r>
        <w:t>(90, 'SUV', 'DEF234', 'Kia Sportage', '2021', 5, 5, '</w:t>
      </w:r>
      <w:proofErr w:type="spellStart"/>
      <w:r>
        <w:t>Sunroof</w:t>
      </w:r>
      <w:proofErr w:type="spellEnd"/>
      <w:r>
        <w:t xml:space="preserve"> panorámico', '2.4L', 'Gris', 2),</w:t>
      </w:r>
    </w:p>
    <w:p w14:paraId="20E0B511" w14:textId="77777777" w:rsidR="00A26BD5" w:rsidRDefault="00A26BD5" w:rsidP="00A26BD5">
      <w:r>
        <w:t xml:space="preserve">(91, 'Sedán', 'GHI345', 'Toyota </w:t>
      </w:r>
      <w:proofErr w:type="spellStart"/>
      <w:r>
        <w:t>Camry</w:t>
      </w:r>
      <w:proofErr w:type="spellEnd"/>
      <w:r>
        <w:t>', '2021', 4, 5, '</w:t>
      </w:r>
      <w:proofErr w:type="spellStart"/>
      <w:r>
        <w:t>Sunroof</w:t>
      </w:r>
      <w:proofErr w:type="spellEnd"/>
      <w:r>
        <w:t xml:space="preserve"> eléctrico completo', '2.5L', 'Azul', 7),</w:t>
      </w:r>
    </w:p>
    <w:p w14:paraId="678EFF4D" w14:textId="77777777" w:rsidR="00A26BD5" w:rsidRDefault="00A26BD5" w:rsidP="00A26BD5">
      <w:r>
        <w:t>(92, 'SUV', 'JKL234', 'Hyundai Santa Fe', '2021', 5, 7, '</w:t>
      </w:r>
      <w:proofErr w:type="spellStart"/>
      <w:r>
        <w:t>Sunroof</w:t>
      </w:r>
      <w:proofErr w:type="spellEnd"/>
      <w:r>
        <w:t xml:space="preserve"> panorámico solar', '2.5L', 'Plata', 7),</w:t>
      </w:r>
    </w:p>
    <w:p w14:paraId="73E51AAA" w14:textId="77777777" w:rsidR="00A26BD5" w:rsidRDefault="00A26BD5" w:rsidP="00A26BD5">
      <w:r>
        <w:t xml:space="preserve">(93, 'SUV', 'LMN789', 'Nissan </w:t>
      </w:r>
      <w:proofErr w:type="spellStart"/>
      <w:r>
        <w:t>Rogue</w:t>
      </w:r>
      <w:proofErr w:type="spellEnd"/>
      <w:r>
        <w:t>', '2021', 5, 5, '</w:t>
      </w:r>
      <w:proofErr w:type="spellStart"/>
      <w:r>
        <w:t>Sunroof</w:t>
      </w:r>
      <w:proofErr w:type="spellEnd"/>
      <w:r>
        <w:t xml:space="preserve"> panorámico de vidrio', '2.5L', 'Negro', 7),</w:t>
      </w:r>
    </w:p>
    <w:p w14:paraId="373CE8F7" w14:textId="77777777" w:rsidR="00A26BD5" w:rsidRDefault="00A26BD5" w:rsidP="00A26BD5">
      <w:r>
        <w:t xml:space="preserve">(94, 'Camioneta', 'NOP432', 'GMC </w:t>
      </w:r>
      <w:proofErr w:type="spellStart"/>
      <w:r>
        <w:t>Canyon</w:t>
      </w:r>
      <w:proofErr w:type="spellEnd"/>
      <w:r>
        <w:t>', '2021', 4, 5, '</w:t>
      </w:r>
      <w:proofErr w:type="spellStart"/>
      <w:r>
        <w:t>Sunroof</w:t>
      </w:r>
      <w:proofErr w:type="spellEnd"/>
      <w:r>
        <w:t xml:space="preserve"> panorámico solar', '3.6L V6', 'Rojo', 2),</w:t>
      </w:r>
    </w:p>
    <w:p w14:paraId="36C2134A" w14:textId="77777777" w:rsidR="00A26BD5" w:rsidRDefault="00A26BD5" w:rsidP="00A26BD5">
      <w:r>
        <w:t>(95, 'Deportivo', 'PQR543', 'Porsche 911 Turbo', '2022', 2, 2, '</w:t>
      </w:r>
      <w:proofErr w:type="spellStart"/>
      <w:r>
        <w:t>Sunroof</w:t>
      </w:r>
      <w:proofErr w:type="spellEnd"/>
      <w:r>
        <w:t xml:space="preserve"> panorámico eléctrico', '3.8L Turbo', 'Naranja', 8),</w:t>
      </w:r>
    </w:p>
    <w:p w14:paraId="4E6AC344" w14:textId="77777777" w:rsidR="00A26BD5" w:rsidRDefault="00A26BD5" w:rsidP="00A26BD5">
      <w:r>
        <w:t>(96, 'SUV', 'RST654', 'Toyota RAV4', '2022', 5, 5, '</w:t>
      </w:r>
      <w:proofErr w:type="spellStart"/>
      <w:r>
        <w:t>Sunroof</w:t>
      </w:r>
      <w:proofErr w:type="spellEnd"/>
      <w:r>
        <w:t xml:space="preserve"> panorámico de vidrio', '2.5L', 'Blanco', 2),</w:t>
      </w:r>
    </w:p>
    <w:p w14:paraId="70D1E92F" w14:textId="77777777" w:rsidR="00A26BD5" w:rsidRDefault="00A26BD5" w:rsidP="00A26BD5">
      <w:r>
        <w:lastRenderedPageBreak/>
        <w:t>(97, 'SUV', 'UVW345', 'Mazda CX-5', '2021', 5, 5, '</w:t>
      </w:r>
      <w:proofErr w:type="spellStart"/>
      <w:r>
        <w:t>Sunroof</w:t>
      </w:r>
      <w:proofErr w:type="spellEnd"/>
      <w:r>
        <w:t xml:space="preserve"> panorámico eléctrico', '2.5L', 'Azul', 8),</w:t>
      </w:r>
    </w:p>
    <w:p w14:paraId="3FEB95FA" w14:textId="77777777" w:rsidR="00A26BD5" w:rsidRDefault="00A26BD5" w:rsidP="00A26BD5">
      <w:r>
        <w:t xml:space="preserve">(98, 'SUV', 'XYZ765', 'Ford </w:t>
      </w:r>
      <w:proofErr w:type="spellStart"/>
      <w:r>
        <w:t>Expedition</w:t>
      </w:r>
      <w:proofErr w:type="spellEnd"/>
      <w:r>
        <w:t>', '2022', 5, 8, '</w:t>
      </w:r>
      <w:proofErr w:type="spellStart"/>
      <w:r>
        <w:t>Sunroof</w:t>
      </w:r>
      <w:proofErr w:type="spellEnd"/>
      <w:r>
        <w:t xml:space="preserve"> panorámico solar', '3.5L </w:t>
      </w:r>
      <w:proofErr w:type="spellStart"/>
      <w:r>
        <w:t>EcoBoost</w:t>
      </w:r>
      <w:proofErr w:type="spellEnd"/>
      <w:r>
        <w:t>', 'Verde', 9),</w:t>
      </w:r>
    </w:p>
    <w:p w14:paraId="4BE572DC" w14:textId="77777777" w:rsidR="00A26BD5" w:rsidRDefault="00A26BD5" w:rsidP="00A26BD5">
      <w:r>
        <w:t>(99, 'Camioneta', 'ABC654', '</w:t>
      </w:r>
      <w:proofErr w:type="spellStart"/>
      <w:r>
        <w:t>Ram</w:t>
      </w:r>
      <w:proofErr w:type="spellEnd"/>
      <w:r>
        <w:t xml:space="preserve"> 1500 TRX', '2022', 4, 5, '</w:t>
      </w:r>
      <w:proofErr w:type="spellStart"/>
      <w:r>
        <w:t>Sunroof</w:t>
      </w:r>
      <w:proofErr w:type="spellEnd"/>
      <w:r>
        <w:t xml:space="preserve"> panorámico eléctrico', '6.2L V8', 'Negro', 9),</w:t>
      </w:r>
    </w:p>
    <w:p w14:paraId="3C742FFF" w14:textId="77777777" w:rsidR="00A26BD5" w:rsidRDefault="00A26BD5" w:rsidP="00A26BD5">
      <w:r>
        <w:t xml:space="preserve">(100, 'Deportivo', 'DEF987', 'Tesla </w:t>
      </w:r>
      <w:proofErr w:type="spellStart"/>
      <w:r>
        <w:t>Roadster</w:t>
      </w:r>
      <w:proofErr w:type="spellEnd"/>
      <w:r>
        <w:t>', '2022', 2, 2, '</w:t>
      </w:r>
      <w:proofErr w:type="spellStart"/>
      <w:r>
        <w:t>Sunroof</w:t>
      </w:r>
      <w:proofErr w:type="spellEnd"/>
      <w:r>
        <w:t xml:space="preserve"> panorámico', 'Eléctrico', 'Plata', 9);</w:t>
      </w:r>
    </w:p>
    <w:p w14:paraId="50622DD1" w14:textId="21806D89" w:rsidR="00A26BD5" w:rsidRDefault="00A26BD5" w:rsidP="00A26BD5"/>
    <w:p w14:paraId="56F6F3F0" w14:textId="6278B721" w:rsidR="00A26BD5" w:rsidRPr="00A26BD5" w:rsidRDefault="00A26BD5" w:rsidP="00A26BD5">
      <w:pPr>
        <w:pStyle w:val="Ttulo3"/>
        <w:rPr>
          <w:b/>
          <w:bCs/>
          <w:color w:val="auto"/>
          <w:sz w:val="28"/>
          <w:szCs w:val="28"/>
        </w:rPr>
      </w:pPr>
      <w:bookmarkStart w:id="32" w:name="_Toc182508969"/>
      <w:r>
        <w:rPr>
          <w:b/>
          <w:bCs/>
          <w:color w:val="auto"/>
          <w:sz w:val="28"/>
          <w:szCs w:val="28"/>
        </w:rPr>
        <w:t>Alquiler</w:t>
      </w:r>
      <w:bookmarkEnd w:id="32"/>
      <w:r>
        <w:rPr>
          <w:b/>
          <w:bCs/>
          <w:color w:val="auto"/>
          <w:sz w:val="28"/>
          <w:szCs w:val="28"/>
        </w:rPr>
        <w:t xml:space="preserve"> </w:t>
      </w:r>
    </w:p>
    <w:p w14:paraId="61847F25" w14:textId="77777777" w:rsidR="00A26BD5" w:rsidRDefault="00A26BD5" w:rsidP="00A26BD5">
      <w:r>
        <w:t>INSERT INTO alquiler (</w:t>
      </w:r>
      <w:proofErr w:type="spellStart"/>
      <w:r>
        <w:t>idAlquiler</w:t>
      </w:r>
      <w:proofErr w:type="spellEnd"/>
      <w:r>
        <w:t xml:space="preserve">, </w:t>
      </w:r>
      <w:proofErr w:type="spellStart"/>
      <w:r>
        <w:t>sucursal_alquiler</w:t>
      </w:r>
      <w:proofErr w:type="spellEnd"/>
      <w:r>
        <w:t xml:space="preserve">, </w:t>
      </w:r>
      <w:proofErr w:type="spellStart"/>
      <w:r>
        <w:t>sucursal_entrega</w:t>
      </w:r>
      <w:proofErr w:type="spellEnd"/>
      <w:r>
        <w:t xml:space="preserve">, </w:t>
      </w:r>
      <w:proofErr w:type="spellStart"/>
      <w:r>
        <w:t>idVehiculo</w:t>
      </w:r>
      <w:proofErr w:type="spellEnd"/>
      <w:r>
        <w:t xml:space="preserve">, </w:t>
      </w:r>
      <w:proofErr w:type="spellStart"/>
      <w:r>
        <w:t>idEmpleado</w:t>
      </w:r>
      <w:proofErr w:type="spellEnd"/>
      <w:r>
        <w:t xml:space="preserve">, </w:t>
      </w:r>
      <w:proofErr w:type="spellStart"/>
      <w:r>
        <w:t>idCliente</w:t>
      </w:r>
      <w:proofErr w:type="spellEnd"/>
      <w:r>
        <w:t xml:space="preserve">, </w:t>
      </w:r>
      <w:proofErr w:type="spellStart"/>
      <w:r>
        <w:t>fecha_salida</w:t>
      </w:r>
      <w:proofErr w:type="spellEnd"/>
      <w:r>
        <w:t xml:space="preserve">, </w:t>
      </w:r>
      <w:proofErr w:type="spellStart"/>
      <w:r>
        <w:t>fecha_llegada</w:t>
      </w:r>
      <w:proofErr w:type="spellEnd"/>
      <w:r>
        <w:t xml:space="preserve">, </w:t>
      </w:r>
      <w:proofErr w:type="spellStart"/>
      <w:r>
        <w:t>fecha_esperada</w:t>
      </w:r>
      <w:proofErr w:type="spellEnd"/>
      <w:r>
        <w:t xml:space="preserve">, </w:t>
      </w:r>
      <w:proofErr w:type="spellStart"/>
      <w:r>
        <w:t>porcentaje_descuento</w:t>
      </w:r>
      <w:proofErr w:type="spellEnd"/>
      <w:r>
        <w:t xml:space="preserve">, </w:t>
      </w:r>
      <w:proofErr w:type="spellStart"/>
      <w:r>
        <w:t>valor_cotizado</w:t>
      </w:r>
      <w:proofErr w:type="spellEnd"/>
      <w:r>
        <w:t xml:space="preserve">, </w:t>
      </w:r>
      <w:proofErr w:type="spellStart"/>
      <w:r>
        <w:t>valor_pagado</w:t>
      </w:r>
      <w:proofErr w:type="spellEnd"/>
      <w:r>
        <w:t xml:space="preserve">, </w:t>
      </w:r>
      <w:proofErr w:type="spellStart"/>
      <w:r>
        <w:t>valor_semanal</w:t>
      </w:r>
      <w:proofErr w:type="spellEnd"/>
      <w:r>
        <w:t xml:space="preserve">, </w:t>
      </w:r>
      <w:proofErr w:type="spellStart"/>
      <w:r>
        <w:t>valor_dia</w:t>
      </w:r>
      <w:proofErr w:type="spellEnd"/>
      <w:r>
        <w:t>) VALUES</w:t>
      </w:r>
    </w:p>
    <w:p w14:paraId="330E8E93" w14:textId="77777777" w:rsidR="00A26BD5" w:rsidRDefault="00A26BD5" w:rsidP="00A26BD5">
      <w:r>
        <w:t>(1, 1, 1, 1, 80,3, '2024-11-01', '2024-11-10', '2024-11-12', 10, 150000, 135000, 35000, 5000),</w:t>
      </w:r>
    </w:p>
    <w:p w14:paraId="508078F7" w14:textId="77777777" w:rsidR="00A26BD5" w:rsidRDefault="00A26BD5" w:rsidP="00A26BD5">
      <w:r>
        <w:t>(2, 2, 2, 2, 81,1, '2024-11-02', '2024-11-09', '2024-11-11', 5, 120000, 114000, 30000, 4000),</w:t>
      </w:r>
    </w:p>
    <w:p w14:paraId="6BAD7438" w14:textId="77777777" w:rsidR="00A26BD5" w:rsidRDefault="00A26BD5" w:rsidP="00A26BD5">
      <w:r>
        <w:t>(3, 3, 3, 3, 82,5, '2024-11-05', NULL, '2024-11-14', 8, 130000, 119000, 32000, 4500),</w:t>
      </w:r>
    </w:p>
    <w:p w14:paraId="78507609" w14:textId="77777777" w:rsidR="00A26BD5" w:rsidRDefault="00A26BD5" w:rsidP="00A26BD5">
      <w:r>
        <w:t>(4, 4, 4, 4, 83,99, '2024-11-06', '2024-11-15', '2024-11-15', 12, 140000, 123200, 33000, 4700),</w:t>
      </w:r>
    </w:p>
    <w:p w14:paraId="41CD347A" w14:textId="77777777" w:rsidR="00A26BD5" w:rsidRDefault="00A26BD5" w:rsidP="00A26BD5">
      <w:r>
        <w:t>(5, 5, 5, 5, 84,23, '2024-11-07', NULL, '2024-11-16', 15, 125000, 106250, 31000, 4400),</w:t>
      </w:r>
    </w:p>
    <w:p w14:paraId="7862F3E0" w14:textId="77777777" w:rsidR="00A26BD5" w:rsidRDefault="00A26BD5" w:rsidP="00A26BD5">
      <w:r>
        <w:t>(6, 6, 6, 6, 85,12, '2024-11-10', '2024-11-18', '2024-11-19', 20, 110000, 88000, 29000, 4200),</w:t>
      </w:r>
    </w:p>
    <w:p w14:paraId="0732C420" w14:textId="77777777" w:rsidR="00A26BD5" w:rsidRDefault="00A26BD5" w:rsidP="00A26BD5">
      <w:r>
        <w:t>(7, 7, 7, 7, 86,11, '2024-11-11', NULL, '2024-11-20', 10, 115000, 103500, 30000, 4300),</w:t>
      </w:r>
    </w:p>
    <w:p w14:paraId="419ABAE5" w14:textId="77777777" w:rsidR="00A26BD5" w:rsidRDefault="00A26BD5" w:rsidP="00A26BD5">
      <w:r>
        <w:t>(8, 8, 8, 8, 87,8, '2024-11-12', NULL, '2024-11-21', 5, 140000, 133000, 34000, 4600),</w:t>
      </w:r>
    </w:p>
    <w:p w14:paraId="6800B0AA" w14:textId="77777777" w:rsidR="00A26BD5" w:rsidRDefault="00A26BD5" w:rsidP="00A26BD5">
      <w:r>
        <w:t>(9, 9, 9, 9, 88,3, '2024-11-13', '2024-11-21', '2024-11-22', 8, 135000, 124800, 32500, 4500),</w:t>
      </w:r>
    </w:p>
    <w:p w14:paraId="7D8662EA" w14:textId="77777777" w:rsidR="00A26BD5" w:rsidRDefault="00A26BD5" w:rsidP="00A26BD5">
      <w:r>
        <w:t>(10, 10, 10, 10, 89,2, '2024-11-14', NULL, '2024-11-23', 12, 145000, 127600, 33500, 4700),</w:t>
      </w:r>
    </w:p>
    <w:p w14:paraId="278DA033" w14:textId="77777777" w:rsidR="00A26BD5" w:rsidRDefault="00A26BD5" w:rsidP="00A26BD5">
      <w:r>
        <w:t>(11, 1, 2, 11, 90,2, '2024-11-01', '2024-11-08', '2024-11-10', 7, 150000, 139500, 34000, 4800),</w:t>
      </w:r>
    </w:p>
    <w:p w14:paraId="7F477B4C" w14:textId="77777777" w:rsidR="00A26BD5" w:rsidRDefault="00A26BD5" w:rsidP="00A26BD5">
      <w:r>
        <w:t>(12, 2, 3, 12, 91,1, '2024-11-02', '2024-11-10', '2024-11-11', 6, 120000, 112800, 31000, 4300),</w:t>
      </w:r>
    </w:p>
    <w:p w14:paraId="74520A58" w14:textId="77777777" w:rsidR="00A26BD5" w:rsidRDefault="00A26BD5" w:rsidP="00A26BD5">
      <w:r>
        <w:t>(13, 3, 4, 13, 92,22, '2024-11-05', NULL, '2024-11-14', 9, 130000, 118700, 32000, 4600),</w:t>
      </w:r>
    </w:p>
    <w:p w14:paraId="0A63B600" w14:textId="77777777" w:rsidR="00A26BD5" w:rsidRDefault="00A26BD5" w:rsidP="00A26BD5">
      <w:r>
        <w:t>(14, 4, 5, 14, 93,55, '2024-11-06', '2024-11-14', '2024-11-15', 14, 140000, 120400, 33000, 4700),</w:t>
      </w:r>
    </w:p>
    <w:p w14:paraId="2E49E45C" w14:textId="77777777" w:rsidR="00A26BD5" w:rsidRDefault="00A26BD5" w:rsidP="00A26BD5">
      <w:r>
        <w:t>(15, 5, 6, 15, 94,67, '2024-11-07', '2024-11-14', '2024-11-16', 11, 125000, 111250, 31000, 4400),</w:t>
      </w:r>
    </w:p>
    <w:p w14:paraId="63CA6666" w14:textId="77777777" w:rsidR="00A26BD5" w:rsidRDefault="00A26BD5" w:rsidP="00A26BD5">
      <w:r>
        <w:t>(16, 6, 7, 16, 95,88, '2024-11-10', '2024-11-17', '2024-11-19', 17, 110000, 91500, 29000, 4200),</w:t>
      </w:r>
    </w:p>
    <w:p w14:paraId="66C7541C" w14:textId="77777777" w:rsidR="00A26BD5" w:rsidRDefault="00A26BD5" w:rsidP="00A26BD5">
      <w:r>
        <w:t>(17, 7, 8, 17, 96,56, '2024-11-11', '2024-11-18', '2024-11-20', 6, 115000, 107100, 30000, 4300),</w:t>
      </w:r>
    </w:p>
    <w:p w14:paraId="07F29615" w14:textId="77777777" w:rsidR="00A26BD5" w:rsidRDefault="00A26BD5" w:rsidP="00A26BD5">
      <w:r>
        <w:t>(18, 8, 9, 18, 97,10, '2024-11-12', '2024-11-19', '2024-11-21', 10, 140000, 126000, 34000, 4600),</w:t>
      </w:r>
    </w:p>
    <w:p w14:paraId="00746A4A" w14:textId="77777777" w:rsidR="00A26BD5" w:rsidRDefault="00A26BD5" w:rsidP="00A26BD5">
      <w:r>
        <w:t>(19, 9, 10, 19, 98,66, '2024-11-13', '2024-11-20', '2024-11-22', 8, 135000, 124500, 32500, 4500),</w:t>
      </w:r>
    </w:p>
    <w:p w14:paraId="0D1E5760" w14:textId="77777777" w:rsidR="00A26BD5" w:rsidRDefault="00A26BD5" w:rsidP="00A26BD5">
      <w:r>
        <w:lastRenderedPageBreak/>
        <w:t>(20, 10, 1, 20, 99,20, '2024-11-14', NULL, '2024-11-23', 13, 145000, 126850, 33500, 4700),</w:t>
      </w:r>
    </w:p>
    <w:p w14:paraId="600AC415" w14:textId="77777777" w:rsidR="00A26BD5" w:rsidRDefault="00A26BD5" w:rsidP="00A26BD5">
      <w:r>
        <w:t>(21, 1, 2, 21, 100,100, '2024-11-01', '2024-11-08', '2024-11-10', 12, 150000, 132000, 34000, 4800),</w:t>
      </w:r>
    </w:p>
    <w:p w14:paraId="1811468A" w14:textId="77777777" w:rsidR="00A26BD5" w:rsidRDefault="00A26BD5" w:rsidP="00A26BD5">
      <w:r>
        <w:t>(22, 2, 3, 22, 101,3, '2024-11-02', '2024-11-09', '2024-11-11', 9, 120000, 112800, 31000, 4300),</w:t>
      </w:r>
    </w:p>
    <w:p w14:paraId="69CBE350" w14:textId="77777777" w:rsidR="00A26BD5" w:rsidRDefault="00A26BD5" w:rsidP="00A26BD5">
      <w:r>
        <w:t>(23, 3, 4, 23, 102,45, '2024-11-05', '2024-11-12', '2024-11-14', 7, 130000, 121000, 32000, 4600),</w:t>
      </w:r>
    </w:p>
    <w:p w14:paraId="4DDC6355" w14:textId="77777777" w:rsidR="00A26BD5" w:rsidRDefault="00A26BD5" w:rsidP="00A26BD5">
      <w:r>
        <w:t>(24, 4, 5, 24, 103,55, '2024-11-06', '2024-11-13', '2024-11-15', 13, 140000, 124200, 33000, 4700),</w:t>
      </w:r>
    </w:p>
    <w:p w14:paraId="1ADB839B" w14:textId="77777777" w:rsidR="00A26BD5" w:rsidRDefault="00A26BD5" w:rsidP="00A26BD5">
      <w:r>
        <w:t>(25, 5, 6, 25, 104,67, '2024-11-07', '2024-11-14', '2024-11-16', 10, 125000, 114750, 31000, 4400),</w:t>
      </w:r>
    </w:p>
    <w:p w14:paraId="72548EF9" w14:textId="77777777" w:rsidR="00A26BD5" w:rsidRDefault="00A26BD5" w:rsidP="00A26BD5">
      <w:r>
        <w:t>(26, 6, 7, 26, 105,92, '2024-11-10', '2024-11-17', '2024-11-19', 15, 110000, 99000, 29000, 4200),</w:t>
      </w:r>
    </w:p>
    <w:p w14:paraId="30FDD31B" w14:textId="77777777" w:rsidR="00A26BD5" w:rsidRDefault="00A26BD5" w:rsidP="00A26BD5">
      <w:r>
        <w:t>(27, 7, 8, 27, 106,17, '2024-11-11', '2024-11-18', '2024-11-20', 10, 115000, 107700, 30000, 4300),</w:t>
      </w:r>
    </w:p>
    <w:p w14:paraId="149874F9" w14:textId="77777777" w:rsidR="00A26BD5" w:rsidRDefault="00A26BD5" w:rsidP="00A26BD5">
      <w:r>
        <w:t>(28, 8, 9, 28, 107,33, '2024-11-12', '2024-11-19', '2024-11-21', 8, 140000, 131200, 34000, 4600),</w:t>
      </w:r>
    </w:p>
    <w:p w14:paraId="37CC36D8" w14:textId="77777777" w:rsidR="00A26BD5" w:rsidRDefault="00A26BD5" w:rsidP="00A26BD5">
      <w:r>
        <w:t>(29, 9, 10, 29, 108,22, '2024-11-13', '2024-11-20', '2024-11-22', 7, 135000, 127500, 32500, 4500),</w:t>
      </w:r>
    </w:p>
    <w:p w14:paraId="3060D3C3" w14:textId="77777777" w:rsidR="00A26BD5" w:rsidRDefault="00A26BD5" w:rsidP="00A26BD5">
      <w:r>
        <w:t>(30, 10, 1, 30, 109,66, '2024-11-14', NULL, '2024-11-23', 10, 145000, 130500, 33500, 4700),</w:t>
      </w:r>
    </w:p>
    <w:p w14:paraId="0DA8AAC6" w14:textId="77777777" w:rsidR="00A26BD5" w:rsidRDefault="00A26BD5" w:rsidP="00A26BD5">
      <w:r>
        <w:t>(31, 1, 2, 31, 110,90, '2024-11-01', '2024-11-08', '2024-11-10', 8, 150000, 141000, 34000, 4800),</w:t>
      </w:r>
    </w:p>
    <w:p w14:paraId="1AAC139F" w14:textId="77777777" w:rsidR="00A26BD5" w:rsidRDefault="00A26BD5" w:rsidP="00A26BD5">
      <w:r>
        <w:t>(32, 2, 3, 32, 111,34, '2024-11-02', '2024-11-09', '2024-11-11', 9, 120000, 111600, 31000, 4300),</w:t>
      </w:r>
    </w:p>
    <w:p w14:paraId="56797C3F" w14:textId="77777777" w:rsidR="00A26BD5" w:rsidRDefault="00A26BD5" w:rsidP="00A26BD5">
      <w:r>
        <w:t>(33, 3, 4, 33, 112,66, '2024-11-05', '2024-11-13', '2024-11-14', 6, 130000, 120500, 32000, 4600),</w:t>
      </w:r>
    </w:p>
    <w:p w14:paraId="0DA073A7" w14:textId="77777777" w:rsidR="00A26BD5" w:rsidRDefault="00A26BD5" w:rsidP="00A26BD5">
      <w:r>
        <w:t>(34, 4, 5, 34, 113,44, '2024-11-06', '2024-11-14', '2024-11-15', 10, 140000, 126400, 33000, 4700),</w:t>
      </w:r>
    </w:p>
    <w:p w14:paraId="5F817D52" w14:textId="77777777" w:rsidR="00A26BD5" w:rsidRDefault="00A26BD5" w:rsidP="00A26BD5">
      <w:r>
        <w:t>(35, 5, 6, 35, 114,22, '2024-11-07', NULL, '2024-11-16', 5, 125000, 116000, 31000, 4400),</w:t>
      </w:r>
    </w:p>
    <w:p w14:paraId="05B1A0B6" w14:textId="77777777" w:rsidR="00A26BD5" w:rsidRDefault="00A26BD5" w:rsidP="00A26BD5">
      <w:r>
        <w:t>(36, 3, 4, 36, 105,99, '2024-11-03', '2024-11-10', '2024-11-12', 8, 145000, 138000, 34000, 4600),</w:t>
      </w:r>
    </w:p>
    <w:p w14:paraId="0A6F2B81" w14:textId="77777777" w:rsidR="00A26BD5" w:rsidRDefault="00A26BD5" w:rsidP="00A26BD5">
      <w:r>
        <w:t>(37, 4, 5, 37, 112,26, '2024-11-04', '2024-11-11', '2024-11-13', 6, 120000, 115000, 30000, 4200),</w:t>
      </w:r>
    </w:p>
    <w:p w14:paraId="65E4AEFB" w14:textId="77777777" w:rsidR="00A26BD5" w:rsidRDefault="00A26BD5" w:rsidP="00A26BD5">
      <w:r>
        <w:t>(38, 5, 6, 38, 117,33, '2024-11-05', '2024-11-12', '2024-11-14', 5, 135000, 127500, 32000, 4400),</w:t>
      </w:r>
    </w:p>
    <w:p w14:paraId="1119B917" w14:textId="77777777" w:rsidR="00A26BD5" w:rsidRDefault="00A26BD5" w:rsidP="00A26BD5">
      <w:r>
        <w:t>(39, 6, 7, 39, 118,90, '2024-11-06', '2024-11-13', '2024-11-15', 7, 125000, 119000, 31000, 4300),</w:t>
      </w:r>
    </w:p>
    <w:p w14:paraId="22DE5C08" w14:textId="77777777" w:rsidR="00A26BD5" w:rsidRDefault="00A26BD5" w:rsidP="00A26BD5">
      <w:r>
        <w:t>(40, 7, 8, 40, 120,70, '2024-11-07', '2024-11-14', '2024-11-16', 9, 130000, 125000, 32000, 4500),</w:t>
      </w:r>
    </w:p>
    <w:p w14:paraId="477D6CFB" w14:textId="77777777" w:rsidR="00A26BD5" w:rsidRDefault="00A26BD5" w:rsidP="00A26BD5">
      <w:r>
        <w:t>(41, 1, 2, 41, 1,40, '2024-11-01', '2024-11-10', '2024-11-12', 8, 150000, 140000, 35000, 5000),</w:t>
      </w:r>
    </w:p>
    <w:p w14:paraId="31CABD5D" w14:textId="77777777" w:rsidR="00A26BD5" w:rsidRDefault="00A26BD5" w:rsidP="00A26BD5">
      <w:r>
        <w:t>(42, 2, 3, 42, 2,45, '2024-11-02', '2024-11-09', '2024-11-11', 7, 120000, 115000, 30000, 4000),</w:t>
      </w:r>
    </w:p>
    <w:p w14:paraId="49CF6D01" w14:textId="77777777" w:rsidR="00A26BD5" w:rsidRDefault="00A26BD5" w:rsidP="00A26BD5">
      <w:r>
        <w:t>(43, 3, 4, 43, 3,15, '2024-11-05', '2024-11-14', '2024-11-15', 5, 130000, 122000, 32000, 4500),</w:t>
      </w:r>
    </w:p>
    <w:p w14:paraId="35959F7F" w14:textId="77777777" w:rsidR="00A26BD5" w:rsidRDefault="00A26BD5" w:rsidP="00A26BD5">
      <w:r>
        <w:t>(44, 4, 5, 44, 4,64, '2024-11-06', '2024-11-15', '2024-11-16', 6, 140000, 131500, 33000, 4700),</w:t>
      </w:r>
    </w:p>
    <w:p w14:paraId="4814A6B3" w14:textId="77777777" w:rsidR="00A26BD5" w:rsidRDefault="00A26BD5" w:rsidP="00A26BD5">
      <w:r>
        <w:t>(45, 5, 6, 45, 5,22, '2024-11-07', '2024-11-14', '2024-11-16', 10, 125000, 118000, 31000, 4400),</w:t>
      </w:r>
    </w:p>
    <w:p w14:paraId="5B4BF984" w14:textId="77777777" w:rsidR="00A26BD5" w:rsidRDefault="00A26BD5" w:rsidP="00A26BD5">
      <w:r>
        <w:t>(46, 6, 7, 46, 6,78, '2024-11-10', '2024-11-18', '2024-11-19', 4, 110000, 105500, 29000, 4200),</w:t>
      </w:r>
    </w:p>
    <w:p w14:paraId="0CB02AA7" w14:textId="77777777" w:rsidR="00A26BD5" w:rsidRDefault="00A26BD5" w:rsidP="00A26BD5">
      <w:r>
        <w:t>(47, 7, 8, 47, 7,24, '2024-11-11', '2024-11-18', '2024-11-19', 9, 115000, 110000, 30000, 4300),</w:t>
      </w:r>
    </w:p>
    <w:p w14:paraId="5D60F925" w14:textId="77777777" w:rsidR="00A26BD5" w:rsidRDefault="00A26BD5" w:rsidP="00A26BD5">
      <w:r>
        <w:t>(48, 8, 9, 48, 8,11, '2024-11-12', '2024-11-19', '2024-11-21', 3, 140000, 135000, 34000, 4600),</w:t>
      </w:r>
    </w:p>
    <w:p w14:paraId="6C42EE49" w14:textId="77777777" w:rsidR="00A26BD5" w:rsidRDefault="00A26BD5" w:rsidP="00A26BD5">
      <w:r>
        <w:lastRenderedPageBreak/>
        <w:t>(49, 9, 10, 49, 9,22, '2024-11-13', '2024-11-20', '2024-11-22', 5, 135000, 130000, 32500, 4500),</w:t>
      </w:r>
    </w:p>
    <w:p w14:paraId="5EBC4B4C" w14:textId="77777777" w:rsidR="00A26BD5" w:rsidRDefault="00A26BD5" w:rsidP="00A26BD5">
      <w:r>
        <w:t>(50, 10, 1, 50, 10,66, '2024-11-14', '2024-11-21', '2024-11-23', 6, 145000, 139000, 33500, 4700),</w:t>
      </w:r>
    </w:p>
    <w:p w14:paraId="78A18849" w14:textId="77777777" w:rsidR="00A26BD5" w:rsidRDefault="00A26BD5" w:rsidP="00A26BD5">
      <w:r>
        <w:t>(51, 1, 2, 51, 11,56, '2024-11-01', '2024-11-08', '2024-11-10', 7, 150000, 142500, 34000, 4800),</w:t>
      </w:r>
    </w:p>
    <w:p w14:paraId="67F64503" w14:textId="77777777" w:rsidR="00A26BD5" w:rsidRDefault="00A26BD5" w:rsidP="00A26BD5">
      <w:r>
        <w:t>(52, 2, 3, 52, 12,99, '2024-11-02', '2024-11-09', '2024-11-11', 5, 120000, 113500, 31000, 4300),</w:t>
      </w:r>
    </w:p>
    <w:p w14:paraId="6DC284E4" w14:textId="77777777" w:rsidR="00A26BD5" w:rsidRDefault="00A26BD5" w:rsidP="00A26BD5">
      <w:r>
        <w:t>(53, 3, 4, 53, 13,97, '2024-11-05', '2024-11-12', '2024-11-14', 8, 130000, 122500, 32000, 4600),</w:t>
      </w:r>
    </w:p>
    <w:p w14:paraId="5A7101E2" w14:textId="77777777" w:rsidR="00A26BD5" w:rsidRDefault="00A26BD5" w:rsidP="00A26BD5">
      <w:r>
        <w:t>(54, 4, 5, 54, 14,21, '2024-11-06', '2024-11-14', '2024-11-15', 6, 140000, 130000, 33000, 4700),</w:t>
      </w:r>
    </w:p>
    <w:p w14:paraId="3C621A09" w14:textId="77777777" w:rsidR="00A26BD5" w:rsidRDefault="00A26BD5" w:rsidP="00A26BD5">
      <w:r>
        <w:t>(55, 5, 6, 55, 15,34, '2024-11-07', '2024-11-14', '2024-11-16', 10, 125000, 117000, 31000, 4400),</w:t>
      </w:r>
    </w:p>
    <w:p w14:paraId="1A8DAA6E" w14:textId="77777777" w:rsidR="00A26BD5" w:rsidRDefault="00A26BD5" w:rsidP="00A26BD5">
      <w:r>
        <w:t>(56, 6, 7, 56, 16,56, '2024-11-10', '2024-11-17', '2024-11-19', 5, 110000, 103000, 29000, 4200),</w:t>
      </w:r>
    </w:p>
    <w:p w14:paraId="47D00BA9" w14:textId="77777777" w:rsidR="00A26BD5" w:rsidRDefault="00A26BD5" w:rsidP="00A26BD5">
      <w:r>
        <w:t>(57, 7, 8, 57, 17,27, '2024-11-11', '2024-11-18', '2024-11-20', 8, 115000, 108000, 30000, 4300),</w:t>
      </w:r>
    </w:p>
    <w:p w14:paraId="135C3A19" w14:textId="77777777" w:rsidR="00A26BD5" w:rsidRDefault="00A26BD5" w:rsidP="00A26BD5">
      <w:r>
        <w:t>(58, 8, 9, 58, 18,34, '2024-11-12', '2024-11-19', '2024-11-21', 6, 140000, 133500, 34000, 4600),</w:t>
      </w:r>
    </w:p>
    <w:p w14:paraId="542D938B" w14:textId="77777777" w:rsidR="00A26BD5" w:rsidRDefault="00A26BD5" w:rsidP="00A26BD5">
      <w:r>
        <w:t>(59, 9, 10, 59, 19,45, '2024-11-13', '2024-11-20', '2024-11-22', 9, 135000, 127500, 32500, 4500),</w:t>
      </w:r>
    </w:p>
    <w:p w14:paraId="738219C1" w14:textId="77777777" w:rsidR="00A26BD5" w:rsidRDefault="00A26BD5" w:rsidP="00A26BD5">
      <w:r>
        <w:t>(60, 10, 1, 60, 20,</w:t>
      </w:r>
      <w:proofErr w:type="gramStart"/>
      <w:r>
        <w:t>71 ,</w:t>
      </w:r>
      <w:proofErr w:type="gramEnd"/>
      <w:r>
        <w:t xml:space="preserve"> '2024-11-14', '2024-11-21', '2024-11-23', 8, 145000, 138000, 33500, 4700),</w:t>
      </w:r>
    </w:p>
    <w:p w14:paraId="6122EE48" w14:textId="77777777" w:rsidR="00A26BD5" w:rsidRDefault="00A26BD5" w:rsidP="00A26BD5">
      <w:r>
        <w:t>(61, 1, 2, 61, 21,86, '2024-11-01', '2024-11-08', '2024-11-10', 10, 150000, 145000, 34000, 4800),</w:t>
      </w:r>
    </w:p>
    <w:p w14:paraId="141C3306" w14:textId="77777777" w:rsidR="00A26BD5" w:rsidRDefault="00A26BD5" w:rsidP="00A26BD5">
      <w:r>
        <w:t>(62, 2, 3, 62, 22,45, '2024-11-02', '2024-11-09', '2024-11-11', 9, 120000, 113000, 31000, 4300),</w:t>
      </w:r>
    </w:p>
    <w:p w14:paraId="18DE321E" w14:textId="77777777" w:rsidR="00A26BD5" w:rsidRDefault="00A26BD5" w:rsidP="00A26BD5">
      <w:r>
        <w:t>(63, 3, 4, 63, 23,23, '2024-11-05', '2024-11-12', '2024-11-14', 7, 130000, 124000, 32000, 4600),</w:t>
      </w:r>
    </w:p>
    <w:p w14:paraId="1F356093" w14:textId="77777777" w:rsidR="00A26BD5" w:rsidRDefault="00A26BD5" w:rsidP="00A26BD5">
      <w:r>
        <w:t>(64, 4, 5, 64, 24,33, '2024-11-06', '2024-11-14', '2024-11-15', 6, 140000, 132000, 33000, 4700),</w:t>
      </w:r>
    </w:p>
    <w:p w14:paraId="5DC6994E" w14:textId="77777777" w:rsidR="00A26BD5" w:rsidRDefault="00A26BD5" w:rsidP="00A26BD5">
      <w:r>
        <w:t>(65, 5, 6, 65, 25,34, '2024-11-07', '2024-11-14', '2024-11-16', 11, 125000, 118500, 31000, 4400),</w:t>
      </w:r>
    </w:p>
    <w:p w14:paraId="26F41E21" w14:textId="77777777" w:rsidR="00A26BD5" w:rsidRDefault="00A26BD5" w:rsidP="00A26BD5">
      <w:r>
        <w:t>(66, 6, 7, 66, 26,86, '2024-11-10', '2024-11-17', '2024-11-19', 4, 110000, 106000, 29000, 4200),</w:t>
      </w:r>
    </w:p>
    <w:p w14:paraId="7E3494D4" w14:textId="77777777" w:rsidR="00A26BD5" w:rsidRDefault="00A26BD5" w:rsidP="00A26BD5">
      <w:r>
        <w:t>(67, 7, 8, 67, 27,22, '2024-11-11', '2024-11-18', '2024-11-20', 5, 115000, 109000, 30000, 4300),</w:t>
      </w:r>
    </w:p>
    <w:p w14:paraId="423E75BD" w14:textId="77777777" w:rsidR="00A26BD5" w:rsidRDefault="00A26BD5" w:rsidP="00A26BD5">
      <w:r>
        <w:t>(68, 8, 9, 68, 28,54, '2024-11-12', '2024-11-19', '2024-11-21', 6, 140000, 134000, 34000, 4600),</w:t>
      </w:r>
    </w:p>
    <w:p w14:paraId="71379CB6" w14:textId="77777777" w:rsidR="00A26BD5" w:rsidRDefault="00A26BD5" w:rsidP="00A26BD5">
      <w:r>
        <w:t>(69, 9, 10, 69, 29,54, '2024-11-13', '2024-11-20', '2024-11-22', 8, 135000, 128000, 32500, 4500),</w:t>
      </w:r>
    </w:p>
    <w:p w14:paraId="7D83F623" w14:textId="77777777" w:rsidR="00A26BD5" w:rsidRDefault="00A26BD5" w:rsidP="00A26BD5">
      <w:r>
        <w:t>(70, 10, 1, 70, 30,55, '2024-11-14', '2024-11-21', '2024-11-23', 9, 145000, 139000, 33500, 4700),</w:t>
      </w:r>
    </w:p>
    <w:p w14:paraId="4A869F04" w14:textId="77777777" w:rsidR="00A26BD5" w:rsidRDefault="00A26BD5" w:rsidP="00A26BD5">
      <w:r>
        <w:t>(71, 1, 2, 71, 31,22, '2024-11-01', '2024-11-08', '2024-11-10', 10, 150000, 146500, 34000, 4800),</w:t>
      </w:r>
    </w:p>
    <w:p w14:paraId="298F3180" w14:textId="77777777" w:rsidR="00A26BD5" w:rsidRDefault="00A26BD5" w:rsidP="00A26BD5">
      <w:r>
        <w:t>(72, 2, 3, 72, 32, 16,'2024-11-02', '2024-11-09', '2024-11-11', 8, 120000, 114500, 31000, 4300),</w:t>
      </w:r>
    </w:p>
    <w:p w14:paraId="756AB531" w14:textId="77777777" w:rsidR="00A26BD5" w:rsidRDefault="00A26BD5" w:rsidP="00A26BD5">
      <w:r>
        <w:t>(73, 3, 4, 73, 33, 7,'2024-11-05', '2024-11-12', '2024-11-14', 7, 130000, 124500, 32000, 4600),</w:t>
      </w:r>
    </w:p>
    <w:p w14:paraId="19B613C3" w14:textId="77777777" w:rsidR="00A26BD5" w:rsidRDefault="00A26BD5" w:rsidP="00A26BD5">
      <w:r>
        <w:t>(74, 4, 5, 74, 34,5, '2024-11-06', '2024-11-14', '2024-11-15', 9, 140000, 133000, 33000, 4700),</w:t>
      </w:r>
    </w:p>
    <w:p w14:paraId="7920D629" w14:textId="77777777" w:rsidR="00A26BD5" w:rsidRDefault="00A26BD5" w:rsidP="00A26BD5">
      <w:r>
        <w:t>(75, 5, 6, 75, 35,3, '2024-11-07', '2024-11-14', '2024-11-16', 10, 125000, 120000, 31000, 4400),</w:t>
      </w:r>
    </w:p>
    <w:p w14:paraId="7BC4D72E" w14:textId="77777777" w:rsidR="00A26BD5" w:rsidRDefault="00A26BD5" w:rsidP="00A26BD5">
      <w:r>
        <w:t>(76, 6, 7, 76, 36,2, '2024-11-10', '2024-11-17', '2024-11-19', 6, 110000, 107500, 29000, 4200),</w:t>
      </w:r>
    </w:p>
    <w:p w14:paraId="497FFC51" w14:textId="77777777" w:rsidR="00A26BD5" w:rsidRDefault="00A26BD5" w:rsidP="00A26BD5">
      <w:r>
        <w:t>(77, 7, 8, 77, 37,1, '2024-11-11', '2024-11-18', '2024-11-20', 8, 115000, 110500, 30000, 4300),</w:t>
      </w:r>
    </w:p>
    <w:p w14:paraId="4DFF8BF6" w14:textId="77777777" w:rsidR="00A26BD5" w:rsidRDefault="00A26BD5" w:rsidP="00A26BD5">
      <w:r>
        <w:lastRenderedPageBreak/>
        <w:t>(78, 8, 9, 78, 38,23, '2024-11-12', '2024-11-19', '2024-11-21', 7, 140000, 136000, 34000, 4600),</w:t>
      </w:r>
    </w:p>
    <w:p w14:paraId="5FA942B8" w14:textId="77777777" w:rsidR="00A26BD5" w:rsidRDefault="00A26BD5" w:rsidP="00A26BD5">
      <w:r>
        <w:t>(79, 9, 10, 79, 39,77, '2024-11-13', '2024-11-20', '2024-11-22', 5, 135000, 130500, 32500, 4500),</w:t>
      </w:r>
    </w:p>
    <w:p w14:paraId="7B716B53" w14:textId="77777777" w:rsidR="00A26BD5" w:rsidRDefault="00A26BD5" w:rsidP="00A26BD5">
      <w:r>
        <w:t>(80, 10, 1, 80, 40,26, '2024-11-14', '2024-11-21', '2024-11-23', 6, 145000, 141000, 33500, 4700);</w:t>
      </w:r>
    </w:p>
    <w:p w14:paraId="492F513A" w14:textId="3F0C5CE5" w:rsidR="00A26BD5" w:rsidRDefault="00A26BD5" w:rsidP="00A26BD5"/>
    <w:p w14:paraId="58549814" w14:textId="35FBF7BA" w:rsidR="00A26BD5" w:rsidRPr="00A26BD5" w:rsidRDefault="00A26BD5" w:rsidP="00A26BD5">
      <w:pPr>
        <w:pStyle w:val="Ttulo3"/>
        <w:rPr>
          <w:b/>
          <w:bCs/>
          <w:color w:val="auto"/>
          <w:sz w:val="28"/>
          <w:szCs w:val="28"/>
        </w:rPr>
      </w:pPr>
      <w:bookmarkStart w:id="33" w:name="_Toc182508970"/>
      <w:r w:rsidRPr="00A26BD5">
        <w:rPr>
          <w:b/>
          <w:bCs/>
          <w:color w:val="auto"/>
          <w:sz w:val="28"/>
          <w:szCs w:val="28"/>
        </w:rPr>
        <w:t>Mantenimiento</w:t>
      </w:r>
      <w:bookmarkEnd w:id="33"/>
    </w:p>
    <w:p w14:paraId="374C0480" w14:textId="77777777" w:rsidR="00A26BD5" w:rsidRDefault="00A26BD5" w:rsidP="00A26BD5">
      <w:r>
        <w:t>INSERT INTO mantenimiento (</w:t>
      </w:r>
      <w:proofErr w:type="spellStart"/>
      <w:r>
        <w:t>idMantenimeinto</w:t>
      </w:r>
      <w:proofErr w:type="spellEnd"/>
      <w:r>
        <w:t xml:space="preserve">, </w:t>
      </w:r>
      <w:proofErr w:type="spellStart"/>
      <w:r>
        <w:t>idVehiculo</w:t>
      </w:r>
      <w:proofErr w:type="spellEnd"/>
      <w:r>
        <w:t xml:space="preserve">, </w:t>
      </w:r>
      <w:proofErr w:type="spellStart"/>
      <w:r>
        <w:t>descripcion</w:t>
      </w:r>
      <w:proofErr w:type="spellEnd"/>
      <w:r>
        <w:t xml:space="preserve">, </w:t>
      </w:r>
      <w:proofErr w:type="spellStart"/>
      <w:r>
        <w:t>fecha_llegada</w:t>
      </w:r>
      <w:proofErr w:type="spellEnd"/>
      <w:r>
        <w:t xml:space="preserve">, </w:t>
      </w:r>
      <w:proofErr w:type="spellStart"/>
      <w:r>
        <w:t>fecha_salida</w:t>
      </w:r>
      <w:proofErr w:type="spellEnd"/>
      <w:r>
        <w:t xml:space="preserve">, </w:t>
      </w:r>
      <w:proofErr w:type="spellStart"/>
      <w:r>
        <w:t>idLugar_mantenimiento</w:t>
      </w:r>
      <w:proofErr w:type="spellEnd"/>
      <w:r>
        <w:t>) VALUES</w:t>
      </w:r>
    </w:p>
    <w:p w14:paraId="7A556196" w14:textId="77777777" w:rsidR="00A26BD5" w:rsidRDefault="00A26BD5" w:rsidP="00A26BD5">
      <w:r>
        <w:t>(1, 1, 'Cambio de aceite y revisión de frenos', '2024-11-01', '2024-11-03', 1),</w:t>
      </w:r>
    </w:p>
    <w:p w14:paraId="388DB573" w14:textId="77777777" w:rsidR="00A26BD5" w:rsidRDefault="00A26BD5" w:rsidP="00A26BD5">
      <w:r>
        <w:t>(2, 2, 'Reemplazo de neumáticos y revisión de sistema eléctrico', '2024-11-02', '2024-11-04', 2),</w:t>
      </w:r>
    </w:p>
    <w:p w14:paraId="2F76BD4B" w14:textId="77777777" w:rsidR="00A26BD5" w:rsidRDefault="00A26BD5" w:rsidP="00A26BD5">
      <w:r>
        <w:t>(3, 4, 'Mantenimiento de motor y diagnóstico de suspensión', '2024-11-03', '2024-11-05', 3),</w:t>
      </w:r>
    </w:p>
    <w:p w14:paraId="7948A8C7" w14:textId="77777777" w:rsidR="00A26BD5" w:rsidRDefault="00A26BD5" w:rsidP="00A26BD5">
      <w:r>
        <w:t>(4, 6, 'Cambio de filtro de aire y revisión general', '2024-11-04', '2024-11-06', 4),</w:t>
      </w:r>
    </w:p>
    <w:p w14:paraId="737FE5E2" w14:textId="77777777" w:rsidR="00A26BD5" w:rsidRDefault="00A26BD5" w:rsidP="00A26BD5">
      <w:r>
        <w:t>(5, 7, 'Revisión de frenos y reemplazo de líquidos', '2024-11-05', '2024-11-07', 5),</w:t>
      </w:r>
    </w:p>
    <w:p w14:paraId="0CA2F83B" w14:textId="77777777" w:rsidR="00A26BD5" w:rsidRDefault="00A26BD5" w:rsidP="00A26BD5">
      <w:r>
        <w:t>(6, 9, 'Chequeo de sistema de frenos y revisión de luces', '2024-11-06', '2024-11-08', 6),</w:t>
      </w:r>
    </w:p>
    <w:p w14:paraId="63199CEA" w14:textId="77777777" w:rsidR="00A26BD5" w:rsidRDefault="00A26BD5" w:rsidP="00A26BD5">
      <w:r>
        <w:t>(7, 11, 'Mantenimiento de motor y revisión de sistema de refrigeración', '2024-11-07', '2024-11-09', 7),</w:t>
      </w:r>
    </w:p>
    <w:p w14:paraId="68A5A0A9" w14:textId="77777777" w:rsidR="00A26BD5" w:rsidRDefault="00A26BD5" w:rsidP="00A26BD5">
      <w:r>
        <w:t>(8, 12, 'Reemplazo de aceite y revisión de dirección', '2024-11-08', '2024-11-10', 8),</w:t>
      </w:r>
    </w:p>
    <w:p w14:paraId="35116390" w14:textId="77777777" w:rsidR="00A26BD5" w:rsidRDefault="00A26BD5" w:rsidP="00A26BD5">
      <w:r>
        <w:t>(9, 14, 'Diagnóstico de frenos y revisión de suspensión', '2024-11-09', '2024-11-11', 9),</w:t>
      </w:r>
    </w:p>
    <w:p w14:paraId="772561ED" w14:textId="77777777" w:rsidR="00A26BD5" w:rsidRDefault="00A26BD5" w:rsidP="00A26BD5">
      <w:r>
        <w:t>(10, 15, 'Cambio de batería y revisión de sistema eléctrico', '2024-11-10', '2024-11-12', 10),</w:t>
      </w:r>
    </w:p>
    <w:p w14:paraId="702AC066" w14:textId="77777777" w:rsidR="00A26BD5" w:rsidRDefault="00A26BD5" w:rsidP="00A26BD5">
      <w:r>
        <w:t>(11, 16, 'Chequeo de motor y revisión de frenos', '2024-11-11', '2024-11-13', 1),</w:t>
      </w:r>
    </w:p>
    <w:p w14:paraId="3323FA46" w14:textId="77777777" w:rsidR="00A26BD5" w:rsidRDefault="00A26BD5" w:rsidP="00A26BD5">
      <w:r>
        <w:t>(12, 18, 'Revisión de neumáticos y cambio de aceite', '2024-11-12', '2024-11-14', 2),</w:t>
      </w:r>
    </w:p>
    <w:p w14:paraId="06451498" w14:textId="77777777" w:rsidR="00A26BD5" w:rsidRDefault="00A26BD5" w:rsidP="00A26BD5">
      <w:r>
        <w:t>(13, 20, 'Reemplazo de frenos y revisión de suspensión', '2024-11-13', '2024-11-15', 3),</w:t>
      </w:r>
    </w:p>
    <w:p w14:paraId="2333B16F" w14:textId="77777777" w:rsidR="00A26BD5" w:rsidRDefault="00A26BD5" w:rsidP="00A26BD5">
      <w:r>
        <w:t>(14, 21, 'Revisión del sistema eléctrico y cambio de filtro de aire', '2024-11-14', '2024-11-16', 4),</w:t>
      </w:r>
    </w:p>
    <w:p w14:paraId="112ABB3B" w14:textId="77777777" w:rsidR="00A26BD5" w:rsidRDefault="00A26BD5" w:rsidP="00A26BD5">
      <w:r>
        <w:t>(15, 23, 'Chequeo general de motor y frenos', '2024-11-15', '2024-11-17', 5),</w:t>
      </w:r>
    </w:p>
    <w:p w14:paraId="2F5D79FC" w14:textId="77777777" w:rsidR="00A26BD5" w:rsidRDefault="00A26BD5" w:rsidP="00A26BD5">
      <w:r>
        <w:t>(16, 24, 'Revisión de luces y diagnóstico de sistema de frenos', '2024-11-16', '2024-11-18', 6),</w:t>
      </w:r>
    </w:p>
    <w:p w14:paraId="301D9130" w14:textId="77777777" w:rsidR="00A26BD5" w:rsidRDefault="00A26BD5" w:rsidP="00A26BD5">
      <w:r>
        <w:t>(17, 26, 'Reemplazo de aceite y revisión de sistema de dirección', '2024-11-17', '2024-11-19', 7),</w:t>
      </w:r>
    </w:p>
    <w:p w14:paraId="7957B3B4" w14:textId="77777777" w:rsidR="00A26BD5" w:rsidRDefault="00A26BD5" w:rsidP="00A26BD5">
      <w:r>
        <w:t>(18, 28, 'Revisión de suspensión y frenos', '2024-11-18', '2024-11-20', 8),</w:t>
      </w:r>
    </w:p>
    <w:p w14:paraId="3495F55B" w14:textId="77777777" w:rsidR="00A26BD5" w:rsidRDefault="00A26BD5" w:rsidP="00A26BD5">
      <w:r>
        <w:t>(19, 30, 'Chequeo de motor y sistema de refrigeración', '2024-11-19', '2024-11-21', 9),</w:t>
      </w:r>
    </w:p>
    <w:p w14:paraId="77F26C5C" w14:textId="77777777" w:rsidR="00A26BD5" w:rsidRDefault="00A26BD5" w:rsidP="00A26BD5">
      <w:r>
        <w:t>(20, 31, 'Mantenimiento de frenos y revisión de luces', '2024-11-20', '2024-11-22', 10),</w:t>
      </w:r>
    </w:p>
    <w:p w14:paraId="2A34107E" w14:textId="77777777" w:rsidR="00A26BD5" w:rsidRDefault="00A26BD5" w:rsidP="00A26BD5">
      <w:r>
        <w:t>(21, 32, 'Reemplazo de aceite y diagnóstico de frenos', '2024-11-21', '2024-11-23', 1),</w:t>
      </w:r>
    </w:p>
    <w:p w14:paraId="2A696A0C" w14:textId="77777777" w:rsidR="00A26BD5" w:rsidRDefault="00A26BD5" w:rsidP="00A26BD5">
      <w:r>
        <w:t>(22, 33, 'Revisión de frenos y suspensión', '2024-11-22', '2024-11-24', 2),</w:t>
      </w:r>
    </w:p>
    <w:p w14:paraId="291611A6" w14:textId="77777777" w:rsidR="00A26BD5" w:rsidRDefault="00A26BD5" w:rsidP="00A26BD5">
      <w:r>
        <w:lastRenderedPageBreak/>
        <w:t>(23, 34, 'Chequeo de dirección y frenos', '2024-11-23', '2024-11-25', 3),</w:t>
      </w:r>
    </w:p>
    <w:p w14:paraId="4EAFC520" w14:textId="77777777" w:rsidR="00A26BD5" w:rsidRDefault="00A26BD5" w:rsidP="00A26BD5">
      <w:r>
        <w:t>(24, 36, 'Reemplazo de filtro de aire y revisión de luces', '2024-11-24', '2024-11-26', 4),</w:t>
      </w:r>
    </w:p>
    <w:p w14:paraId="482A42D4" w14:textId="77777777" w:rsidR="00A26BD5" w:rsidRDefault="00A26BD5" w:rsidP="00A26BD5">
      <w:r>
        <w:t>(25, 38, 'Revisión de motor y diagnóstico de frenos', '2024-11-25', '2024-11-27', 5),</w:t>
      </w:r>
    </w:p>
    <w:p w14:paraId="18528F91" w14:textId="77777777" w:rsidR="00A26BD5" w:rsidRDefault="00A26BD5" w:rsidP="00A26BD5">
      <w:r>
        <w:t>(26, 40, 'Chequeo general de frenos y suspensión', '2024-11-26', '2024-11-28', 6),</w:t>
      </w:r>
    </w:p>
    <w:p w14:paraId="325A6B45" w14:textId="77777777" w:rsidR="00A26BD5" w:rsidRDefault="00A26BD5" w:rsidP="00A26BD5">
      <w:r>
        <w:t>(27, 42, 'Reemplazo de batería y revisión de motor', '2024-11-27', '2024-11-29', 7),</w:t>
      </w:r>
    </w:p>
    <w:p w14:paraId="51D1F561" w14:textId="77777777" w:rsidR="00A26BD5" w:rsidRDefault="00A26BD5" w:rsidP="00A26BD5">
      <w:r>
        <w:t>(28, 43, 'Diagnóstico de frenos y revisión de luces', '2024-11-28', '2024-11-30', 8),</w:t>
      </w:r>
    </w:p>
    <w:p w14:paraId="7EBF76BB" w14:textId="77777777" w:rsidR="00A26BD5" w:rsidRDefault="00A26BD5" w:rsidP="00A26BD5">
      <w:r>
        <w:t>(29, 44, 'Revisión de motor y suspensión', '2024-11-29', '2024-12-01', 9),</w:t>
      </w:r>
    </w:p>
    <w:p w14:paraId="123AE4BD" w14:textId="77777777" w:rsidR="00A26BD5" w:rsidRDefault="00A26BD5" w:rsidP="00A26BD5">
      <w:r>
        <w:t>(30, 45, 'Reemplazo de neumáticos y revisión general', '2024-11-30', '2024-12-02', 10),</w:t>
      </w:r>
    </w:p>
    <w:p w14:paraId="7865E36D" w14:textId="77777777" w:rsidR="00A26BD5" w:rsidRDefault="00A26BD5" w:rsidP="00A26BD5">
      <w:r>
        <w:t>(31, 46, 'Chequeo de frenos y sistema eléctrico', '2024-12-01', '2024-12-03', 1),</w:t>
      </w:r>
    </w:p>
    <w:p w14:paraId="77D2B259" w14:textId="77777777" w:rsidR="00A26BD5" w:rsidRDefault="00A26BD5" w:rsidP="00A26BD5">
      <w:r>
        <w:t>(32, 47, 'Reemplazo de aceite y diagnóstico de motor', '2024-12-02', '2024-12-04', 2),</w:t>
      </w:r>
    </w:p>
    <w:p w14:paraId="6910F3F2" w14:textId="77777777" w:rsidR="00A26BD5" w:rsidRDefault="00A26BD5" w:rsidP="00A26BD5">
      <w:r>
        <w:t>(33, 48, 'Revisión de luces y frenos', '2024-12-03', '2024-12-05', 3),</w:t>
      </w:r>
    </w:p>
    <w:p w14:paraId="4A6B6F3E" w14:textId="77777777" w:rsidR="00A26BD5" w:rsidRDefault="00A26BD5" w:rsidP="00A26BD5">
      <w:r>
        <w:t>(34, 49, 'Mantenimiento de dirección y frenos', '2024-12-04', '2024-12-06', 4),</w:t>
      </w:r>
    </w:p>
    <w:p w14:paraId="16977FAF" w14:textId="77777777" w:rsidR="00A26BD5" w:rsidRDefault="00A26BD5" w:rsidP="00A26BD5">
      <w:r>
        <w:t>(35, 50, 'Reemplazo de filtro de aire y diagnóstico de motor', '2024-12-05', '2024-12-07', 5),</w:t>
      </w:r>
    </w:p>
    <w:p w14:paraId="4D0A0E1A" w14:textId="77777777" w:rsidR="00A26BD5" w:rsidRDefault="00A26BD5" w:rsidP="00A26BD5">
      <w:r>
        <w:t>(36, 51, 'Chequeo general de frenos y revisión de luces', '2024-12-06', '2024-12-08', 6),</w:t>
      </w:r>
    </w:p>
    <w:p w14:paraId="15CBD7C3" w14:textId="77777777" w:rsidR="00A26BD5" w:rsidRDefault="00A26BD5" w:rsidP="00A26BD5">
      <w:r>
        <w:t>(37, 53, 'Mantenimiento de motor y frenos', '2024-12-07', '2024-12-09', 7),</w:t>
      </w:r>
    </w:p>
    <w:p w14:paraId="4820FEEC" w14:textId="77777777" w:rsidR="00A26BD5" w:rsidRDefault="00A26BD5" w:rsidP="00A26BD5">
      <w:r>
        <w:t>(38, 54, 'Revisión del sistema eléctrico y suspensión', '2024-12-08', '2024-12-10', 8),</w:t>
      </w:r>
    </w:p>
    <w:p w14:paraId="34E08E95" w14:textId="77777777" w:rsidR="00A26BD5" w:rsidRDefault="00A26BD5" w:rsidP="00A26BD5">
      <w:r>
        <w:t>(39, 56, 'Reemplazo de frenos y diagnóstico de motor', '2024-12-09', '2024-12-11', 9),</w:t>
      </w:r>
    </w:p>
    <w:p w14:paraId="25CAC4B8" w14:textId="77777777" w:rsidR="00A26BD5" w:rsidRDefault="00A26BD5" w:rsidP="00A26BD5">
      <w:r>
        <w:t>(40, 57, 'Chequeo de frenos y revisión de luces', '2024-12-10', '2024-12-12', 10),</w:t>
      </w:r>
    </w:p>
    <w:p w14:paraId="6EE99178" w14:textId="77777777" w:rsidR="00A26BD5" w:rsidRDefault="00A26BD5" w:rsidP="00A26BD5">
      <w:r>
        <w:t>(41, 58, 'Reemplazo de aceite y revisión de motor', '2024-12-11', '2024-12-13', 1),</w:t>
      </w:r>
    </w:p>
    <w:p w14:paraId="117EA581" w14:textId="77777777" w:rsidR="00A26BD5" w:rsidRDefault="00A26BD5" w:rsidP="00A26BD5">
      <w:r>
        <w:t>(42, 59, 'Revisión de frenos y suspensión', '2024-12-12', '2024-12-14', 2),</w:t>
      </w:r>
    </w:p>
    <w:p w14:paraId="429FF18C" w14:textId="77777777" w:rsidR="00A26BD5" w:rsidRDefault="00A26BD5" w:rsidP="00A26BD5">
      <w:r>
        <w:t>(43, 60, 'Chequeo de dirección y frenos', '2024-12-13', '2024-12-15', 3),</w:t>
      </w:r>
    </w:p>
    <w:p w14:paraId="0D025DBB" w14:textId="77777777" w:rsidR="00A26BD5" w:rsidRDefault="00A26BD5" w:rsidP="00A26BD5">
      <w:r>
        <w:t>(44, 62, 'Reemplazo de filtro de aire y revisión de luces', '2024-12-14', '2024-12-16', 4),</w:t>
      </w:r>
    </w:p>
    <w:p w14:paraId="2ED2888E" w14:textId="77777777" w:rsidR="00A26BD5" w:rsidRDefault="00A26BD5" w:rsidP="00A26BD5">
      <w:r>
        <w:t>(45, 64, 'Revisión de motor y diagnóstico de frenos', '2024-12-15', '2024-12-17', 5),</w:t>
      </w:r>
    </w:p>
    <w:p w14:paraId="5DCD7D36" w14:textId="77777777" w:rsidR="00A26BD5" w:rsidRDefault="00A26BD5" w:rsidP="00A26BD5">
      <w:r>
        <w:t>(46, 66, 'Chequeo general de frenos y suspensión', '2024-12-16', '2024-12-18', 6),</w:t>
      </w:r>
    </w:p>
    <w:p w14:paraId="2F49615A" w14:textId="77777777" w:rsidR="00A26BD5" w:rsidRDefault="00A26BD5" w:rsidP="00A26BD5">
      <w:r>
        <w:t>(47, 68, 'Reemplazo de batería y revisión de motor', '2024-12-17', '2024-12-19', 7),</w:t>
      </w:r>
    </w:p>
    <w:p w14:paraId="2D288047" w14:textId="77777777" w:rsidR="00A26BD5" w:rsidRDefault="00A26BD5" w:rsidP="00A26BD5">
      <w:r>
        <w:t>(48, 3, 'Diagnóstico de frenos y revisión de luces', '2024-12-18', '2024-12-20', 8),</w:t>
      </w:r>
    </w:p>
    <w:p w14:paraId="05CE01AF" w14:textId="77777777" w:rsidR="00A26BD5" w:rsidRDefault="00A26BD5" w:rsidP="00A26BD5">
      <w:r>
        <w:t>(49, 2, 'Revisión de motor y suspensión', '2024-12-19', '2024-12-21', 9),</w:t>
      </w:r>
    </w:p>
    <w:p w14:paraId="1E63DE57" w14:textId="4B233A8A" w:rsidR="00A26BD5" w:rsidRPr="00A26BD5" w:rsidRDefault="00A26BD5" w:rsidP="00A26BD5">
      <w:r>
        <w:t>(50, 7, 'Reemplazo de neumáticos y revisión general', '2024-12-20', '2024-12-22', 10);</w:t>
      </w:r>
    </w:p>
    <w:sectPr w:rsidR="00A26BD5" w:rsidRPr="00A26BD5">
      <w:footerReference w:type="default" r:id="rId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20FF1" w14:textId="77777777" w:rsidR="00E65725" w:rsidRDefault="00E65725" w:rsidP="00C76DB3">
      <w:pPr>
        <w:spacing w:after="0" w:line="240" w:lineRule="auto"/>
      </w:pPr>
      <w:r>
        <w:separator/>
      </w:r>
    </w:p>
  </w:endnote>
  <w:endnote w:type="continuationSeparator" w:id="0">
    <w:p w14:paraId="60BBC954" w14:textId="77777777" w:rsidR="00E65725" w:rsidRDefault="00E65725" w:rsidP="00C76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EB8F" w14:textId="77777777" w:rsidR="00660B34" w:rsidRDefault="003A75DC">
    <w:pPr>
      <w:pStyle w:val="Piedepgina"/>
    </w:pPr>
    <w:r>
      <w:rPr>
        <w:noProof/>
        <w:color w:val="5B9BD5" w:themeColor="accent1"/>
      </w:rPr>
      <mc:AlternateContent>
        <mc:Choice Requires="wps">
          <w:drawing>
            <wp:anchor distT="0" distB="0" distL="114300" distR="114300" simplePos="0" relativeHeight="251659264" behindDoc="0" locked="0" layoutInCell="1" allowOverlap="1" wp14:anchorId="06E1A6F0" wp14:editId="19CDF884">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656DEBAB"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89094F" w:rsidRPr="0089094F">
      <w:rPr>
        <w:rFonts w:asciiTheme="majorHAnsi" w:eastAsiaTheme="majorEastAsia" w:hAnsiTheme="majorHAnsi" w:cstheme="majorBidi"/>
        <w:noProof/>
        <w:color w:val="5B9BD5" w:themeColor="accent1"/>
        <w:sz w:val="20"/>
        <w:szCs w:val="20"/>
        <w:lang w:val="es-ES"/>
      </w:rPr>
      <w:t>16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BCCAE" w14:textId="77777777" w:rsidR="00E65725" w:rsidRDefault="00E65725" w:rsidP="00C76DB3">
      <w:pPr>
        <w:spacing w:after="0" w:line="240" w:lineRule="auto"/>
      </w:pPr>
      <w:r>
        <w:separator/>
      </w:r>
    </w:p>
  </w:footnote>
  <w:footnote w:type="continuationSeparator" w:id="0">
    <w:p w14:paraId="26BD7EB9" w14:textId="77777777" w:rsidR="00E65725" w:rsidRDefault="00E65725" w:rsidP="00C76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B83"/>
    <w:multiLevelType w:val="hybridMultilevel"/>
    <w:tmpl w:val="ED96156E"/>
    <w:lvl w:ilvl="0" w:tplc="DF1006D2">
      <w:start w:val="1"/>
      <w:numFmt w:val="decimal"/>
      <w:lvlText w:val="%1."/>
      <w:lvlJc w:val="left"/>
      <w:pPr>
        <w:ind w:left="720" w:hanging="360"/>
      </w:pPr>
      <w:rPr>
        <w:rFonts w:asciiTheme="majorHAnsi" w:hAnsiTheme="majorHAnsi" w:cstheme="maj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6978BD"/>
    <w:multiLevelType w:val="hybridMultilevel"/>
    <w:tmpl w:val="F5AC4F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C40EC7"/>
    <w:multiLevelType w:val="hybridMultilevel"/>
    <w:tmpl w:val="48A083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30491739"/>
    <w:multiLevelType w:val="hybridMultilevel"/>
    <w:tmpl w:val="4C3A9D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304897"/>
    <w:multiLevelType w:val="hybridMultilevel"/>
    <w:tmpl w:val="2CA2A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03C7B03"/>
    <w:multiLevelType w:val="hybridMultilevel"/>
    <w:tmpl w:val="E222E2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474D1B1C"/>
    <w:multiLevelType w:val="hybridMultilevel"/>
    <w:tmpl w:val="9B9C53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F664CDF"/>
    <w:multiLevelType w:val="hybridMultilevel"/>
    <w:tmpl w:val="B874D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8DA5D8B"/>
    <w:multiLevelType w:val="hybridMultilevel"/>
    <w:tmpl w:val="872C07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5A6E7234"/>
    <w:multiLevelType w:val="hybridMultilevel"/>
    <w:tmpl w:val="037054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845C23"/>
    <w:multiLevelType w:val="hybridMultilevel"/>
    <w:tmpl w:val="0C7EBF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69FC45BA"/>
    <w:multiLevelType w:val="hybridMultilevel"/>
    <w:tmpl w:val="27787D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9"/>
  </w:num>
  <w:num w:numId="6">
    <w:abstractNumId w:val="5"/>
  </w:num>
  <w:num w:numId="7">
    <w:abstractNumId w:val="2"/>
  </w:num>
  <w:num w:numId="8">
    <w:abstractNumId w:val="10"/>
  </w:num>
  <w:num w:numId="9">
    <w:abstractNumId w:val="8"/>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B3"/>
    <w:rsid w:val="000813B8"/>
    <w:rsid w:val="00095254"/>
    <w:rsid w:val="00126C3A"/>
    <w:rsid w:val="00182BDE"/>
    <w:rsid w:val="00200974"/>
    <w:rsid w:val="00224E94"/>
    <w:rsid w:val="0029603F"/>
    <w:rsid w:val="002E3BF4"/>
    <w:rsid w:val="00324B36"/>
    <w:rsid w:val="00386D2D"/>
    <w:rsid w:val="003A75DC"/>
    <w:rsid w:val="004763E9"/>
    <w:rsid w:val="005556B7"/>
    <w:rsid w:val="005F4C8C"/>
    <w:rsid w:val="00660B34"/>
    <w:rsid w:val="00743155"/>
    <w:rsid w:val="00751A0F"/>
    <w:rsid w:val="007831F5"/>
    <w:rsid w:val="00837CDA"/>
    <w:rsid w:val="0089094F"/>
    <w:rsid w:val="00A26BD5"/>
    <w:rsid w:val="00A34A7A"/>
    <w:rsid w:val="00BD3312"/>
    <w:rsid w:val="00BE3C9B"/>
    <w:rsid w:val="00C76DB3"/>
    <w:rsid w:val="00C96B43"/>
    <w:rsid w:val="00CA08C4"/>
    <w:rsid w:val="00CF1FB4"/>
    <w:rsid w:val="00D16756"/>
    <w:rsid w:val="00D76CA5"/>
    <w:rsid w:val="00DA5941"/>
    <w:rsid w:val="00DD1F98"/>
    <w:rsid w:val="00E30269"/>
    <w:rsid w:val="00E511D8"/>
    <w:rsid w:val="00E65725"/>
    <w:rsid w:val="00E82E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77C94"/>
  <w15:chartTrackingRefBased/>
  <w15:docId w15:val="{C18D246C-C25F-44FD-ACDB-03472DF7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1F5"/>
    <w:pPr>
      <w:spacing w:line="256" w:lineRule="auto"/>
    </w:pPr>
  </w:style>
  <w:style w:type="paragraph" w:styleId="Ttulo1">
    <w:name w:val="heading 1"/>
    <w:basedOn w:val="Normal"/>
    <w:next w:val="Normal"/>
    <w:link w:val="Ttulo1Car"/>
    <w:uiPriority w:val="9"/>
    <w:qFormat/>
    <w:rsid w:val="00C76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0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51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6DB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76DB3"/>
    <w:pPr>
      <w:spacing w:line="259" w:lineRule="auto"/>
      <w:outlineLvl w:val="9"/>
    </w:pPr>
    <w:rPr>
      <w:lang w:eastAsia="es-CO"/>
    </w:rPr>
  </w:style>
  <w:style w:type="paragraph" w:styleId="Encabezado">
    <w:name w:val="header"/>
    <w:basedOn w:val="Normal"/>
    <w:link w:val="EncabezadoCar"/>
    <w:uiPriority w:val="99"/>
    <w:unhideWhenUsed/>
    <w:rsid w:val="00C76D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6DB3"/>
  </w:style>
  <w:style w:type="paragraph" w:styleId="Piedepgina">
    <w:name w:val="footer"/>
    <w:basedOn w:val="Normal"/>
    <w:link w:val="PiedepginaCar"/>
    <w:uiPriority w:val="99"/>
    <w:unhideWhenUsed/>
    <w:rsid w:val="00C76D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6DB3"/>
  </w:style>
  <w:style w:type="paragraph" w:styleId="Prrafodelista">
    <w:name w:val="List Paragraph"/>
    <w:basedOn w:val="Normal"/>
    <w:uiPriority w:val="34"/>
    <w:qFormat/>
    <w:rsid w:val="000813B8"/>
    <w:pPr>
      <w:ind w:left="720"/>
      <w:contextualSpacing/>
    </w:pPr>
  </w:style>
  <w:style w:type="paragraph" w:styleId="TDC1">
    <w:name w:val="toc 1"/>
    <w:basedOn w:val="Normal"/>
    <w:next w:val="Normal"/>
    <w:autoRedefine/>
    <w:uiPriority w:val="39"/>
    <w:unhideWhenUsed/>
    <w:rsid w:val="00200974"/>
    <w:pPr>
      <w:spacing w:after="100"/>
    </w:pPr>
  </w:style>
  <w:style w:type="character" w:styleId="Hipervnculo">
    <w:name w:val="Hyperlink"/>
    <w:basedOn w:val="Fuentedeprrafopredeter"/>
    <w:uiPriority w:val="99"/>
    <w:unhideWhenUsed/>
    <w:rsid w:val="00200974"/>
    <w:rPr>
      <w:color w:val="0563C1" w:themeColor="hyperlink"/>
      <w:u w:val="single"/>
    </w:rPr>
  </w:style>
  <w:style w:type="character" w:customStyle="1" w:styleId="Ttulo2Car">
    <w:name w:val="Título 2 Car"/>
    <w:basedOn w:val="Fuentedeprrafopredeter"/>
    <w:link w:val="Ttulo2"/>
    <w:uiPriority w:val="9"/>
    <w:rsid w:val="002009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00974"/>
    <w:pPr>
      <w:spacing w:after="100"/>
      <w:ind w:left="220"/>
    </w:pPr>
  </w:style>
  <w:style w:type="character" w:customStyle="1" w:styleId="Ttulo3Car">
    <w:name w:val="Título 3 Car"/>
    <w:basedOn w:val="Fuentedeprrafopredeter"/>
    <w:link w:val="Ttulo3"/>
    <w:uiPriority w:val="9"/>
    <w:rsid w:val="00751A0F"/>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51A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9197">
      <w:bodyDiv w:val="1"/>
      <w:marLeft w:val="0"/>
      <w:marRight w:val="0"/>
      <w:marTop w:val="0"/>
      <w:marBottom w:val="0"/>
      <w:divBdr>
        <w:top w:val="none" w:sz="0" w:space="0" w:color="auto"/>
        <w:left w:val="none" w:sz="0" w:space="0" w:color="auto"/>
        <w:bottom w:val="none" w:sz="0" w:space="0" w:color="auto"/>
        <w:right w:val="none" w:sz="0" w:space="0" w:color="auto"/>
      </w:divBdr>
    </w:div>
    <w:div w:id="332218914">
      <w:bodyDiv w:val="1"/>
      <w:marLeft w:val="0"/>
      <w:marRight w:val="0"/>
      <w:marTop w:val="0"/>
      <w:marBottom w:val="0"/>
      <w:divBdr>
        <w:top w:val="none" w:sz="0" w:space="0" w:color="auto"/>
        <w:left w:val="none" w:sz="0" w:space="0" w:color="auto"/>
        <w:bottom w:val="none" w:sz="0" w:space="0" w:color="auto"/>
        <w:right w:val="none" w:sz="0" w:space="0" w:color="auto"/>
      </w:divBdr>
    </w:div>
    <w:div w:id="364256578">
      <w:bodyDiv w:val="1"/>
      <w:marLeft w:val="0"/>
      <w:marRight w:val="0"/>
      <w:marTop w:val="0"/>
      <w:marBottom w:val="0"/>
      <w:divBdr>
        <w:top w:val="none" w:sz="0" w:space="0" w:color="auto"/>
        <w:left w:val="none" w:sz="0" w:space="0" w:color="auto"/>
        <w:bottom w:val="none" w:sz="0" w:space="0" w:color="auto"/>
        <w:right w:val="none" w:sz="0" w:space="0" w:color="auto"/>
      </w:divBdr>
    </w:div>
    <w:div w:id="444080293">
      <w:bodyDiv w:val="1"/>
      <w:marLeft w:val="0"/>
      <w:marRight w:val="0"/>
      <w:marTop w:val="0"/>
      <w:marBottom w:val="0"/>
      <w:divBdr>
        <w:top w:val="none" w:sz="0" w:space="0" w:color="auto"/>
        <w:left w:val="none" w:sz="0" w:space="0" w:color="auto"/>
        <w:bottom w:val="none" w:sz="0" w:space="0" w:color="auto"/>
        <w:right w:val="none" w:sz="0" w:space="0" w:color="auto"/>
      </w:divBdr>
    </w:div>
    <w:div w:id="676426972">
      <w:bodyDiv w:val="1"/>
      <w:marLeft w:val="0"/>
      <w:marRight w:val="0"/>
      <w:marTop w:val="0"/>
      <w:marBottom w:val="0"/>
      <w:divBdr>
        <w:top w:val="none" w:sz="0" w:space="0" w:color="auto"/>
        <w:left w:val="none" w:sz="0" w:space="0" w:color="auto"/>
        <w:bottom w:val="none" w:sz="0" w:space="0" w:color="auto"/>
        <w:right w:val="none" w:sz="0" w:space="0" w:color="auto"/>
      </w:divBdr>
    </w:div>
    <w:div w:id="695156963">
      <w:bodyDiv w:val="1"/>
      <w:marLeft w:val="0"/>
      <w:marRight w:val="0"/>
      <w:marTop w:val="0"/>
      <w:marBottom w:val="0"/>
      <w:divBdr>
        <w:top w:val="none" w:sz="0" w:space="0" w:color="auto"/>
        <w:left w:val="none" w:sz="0" w:space="0" w:color="auto"/>
        <w:bottom w:val="none" w:sz="0" w:space="0" w:color="auto"/>
        <w:right w:val="none" w:sz="0" w:space="0" w:color="auto"/>
      </w:divBdr>
    </w:div>
    <w:div w:id="798692756">
      <w:bodyDiv w:val="1"/>
      <w:marLeft w:val="0"/>
      <w:marRight w:val="0"/>
      <w:marTop w:val="0"/>
      <w:marBottom w:val="0"/>
      <w:divBdr>
        <w:top w:val="none" w:sz="0" w:space="0" w:color="auto"/>
        <w:left w:val="none" w:sz="0" w:space="0" w:color="auto"/>
        <w:bottom w:val="none" w:sz="0" w:space="0" w:color="auto"/>
        <w:right w:val="none" w:sz="0" w:space="0" w:color="auto"/>
      </w:divBdr>
    </w:div>
    <w:div w:id="854267324">
      <w:bodyDiv w:val="1"/>
      <w:marLeft w:val="0"/>
      <w:marRight w:val="0"/>
      <w:marTop w:val="0"/>
      <w:marBottom w:val="0"/>
      <w:divBdr>
        <w:top w:val="none" w:sz="0" w:space="0" w:color="auto"/>
        <w:left w:val="none" w:sz="0" w:space="0" w:color="auto"/>
        <w:bottom w:val="none" w:sz="0" w:space="0" w:color="auto"/>
        <w:right w:val="none" w:sz="0" w:space="0" w:color="auto"/>
      </w:divBdr>
    </w:div>
    <w:div w:id="1215968959">
      <w:bodyDiv w:val="1"/>
      <w:marLeft w:val="0"/>
      <w:marRight w:val="0"/>
      <w:marTop w:val="0"/>
      <w:marBottom w:val="0"/>
      <w:divBdr>
        <w:top w:val="none" w:sz="0" w:space="0" w:color="auto"/>
        <w:left w:val="none" w:sz="0" w:space="0" w:color="auto"/>
        <w:bottom w:val="none" w:sz="0" w:space="0" w:color="auto"/>
        <w:right w:val="none" w:sz="0" w:space="0" w:color="auto"/>
      </w:divBdr>
    </w:div>
    <w:div w:id="1389185128">
      <w:bodyDiv w:val="1"/>
      <w:marLeft w:val="0"/>
      <w:marRight w:val="0"/>
      <w:marTop w:val="0"/>
      <w:marBottom w:val="0"/>
      <w:divBdr>
        <w:top w:val="none" w:sz="0" w:space="0" w:color="auto"/>
        <w:left w:val="none" w:sz="0" w:space="0" w:color="auto"/>
        <w:bottom w:val="none" w:sz="0" w:space="0" w:color="auto"/>
        <w:right w:val="none" w:sz="0" w:space="0" w:color="auto"/>
      </w:divBdr>
    </w:div>
    <w:div w:id="1696537751">
      <w:bodyDiv w:val="1"/>
      <w:marLeft w:val="0"/>
      <w:marRight w:val="0"/>
      <w:marTop w:val="0"/>
      <w:marBottom w:val="0"/>
      <w:divBdr>
        <w:top w:val="none" w:sz="0" w:space="0" w:color="auto"/>
        <w:left w:val="none" w:sz="0" w:space="0" w:color="auto"/>
        <w:bottom w:val="none" w:sz="0" w:space="0" w:color="auto"/>
        <w:right w:val="none" w:sz="0" w:space="0" w:color="auto"/>
      </w:divBdr>
    </w:div>
    <w:div w:id="1824850113">
      <w:bodyDiv w:val="1"/>
      <w:marLeft w:val="0"/>
      <w:marRight w:val="0"/>
      <w:marTop w:val="0"/>
      <w:marBottom w:val="0"/>
      <w:divBdr>
        <w:top w:val="none" w:sz="0" w:space="0" w:color="auto"/>
        <w:left w:val="none" w:sz="0" w:space="0" w:color="auto"/>
        <w:bottom w:val="none" w:sz="0" w:space="0" w:color="auto"/>
        <w:right w:val="none" w:sz="0" w:space="0" w:color="auto"/>
      </w:divBdr>
    </w:div>
    <w:div w:id="1965963485">
      <w:bodyDiv w:val="1"/>
      <w:marLeft w:val="0"/>
      <w:marRight w:val="0"/>
      <w:marTop w:val="0"/>
      <w:marBottom w:val="0"/>
      <w:divBdr>
        <w:top w:val="none" w:sz="0" w:space="0" w:color="auto"/>
        <w:left w:val="none" w:sz="0" w:space="0" w:color="auto"/>
        <w:bottom w:val="none" w:sz="0" w:space="0" w:color="auto"/>
        <w:right w:val="none" w:sz="0" w:space="0" w:color="auto"/>
      </w:divBdr>
    </w:div>
    <w:div w:id="1966111836">
      <w:bodyDiv w:val="1"/>
      <w:marLeft w:val="0"/>
      <w:marRight w:val="0"/>
      <w:marTop w:val="0"/>
      <w:marBottom w:val="0"/>
      <w:divBdr>
        <w:top w:val="none" w:sz="0" w:space="0" w:color="auto"/>
        <w:left w:val="none" w:sz="0" w:space="0" w:color="auto"/>
        <w:bottom w:val="none" w:sz="0" w:space="0" w:color="auto"/>
        <w:right w:val="none" w:sz="0" w:space="0" w:color="auto"/>
      </w:divBdr>
    </w:div>
    <w:div w:id="2048138481">
      <w:bodyDiv w:val="1"/>
      <w:marLeft w:val="0"/>
      <w:marRight w:val="0"/>
      <w:marTop w:val="0"/>
      <w:marBottom w:val="0"/>
      <w:divBdr>
        <w:top w:val="none" w:sz="0" w:space="0" w:color="auto"/>
        <w:left w:val="none" w:sz="0" w:space="0" w:color="auto"/>
        <w:bottom w:val="none" w:sz="0" w:space="0" w:color="auto"/>
        <w:right w:val="none" w:sz="0" w:space="0" w:color="auto"/>
      </w:divBdr>
    </w:div>
    <w:div w:id="208536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FA1B9-6EFD-4CCF-99FD-F4787043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63</Pages>
  <Words>14548</Words>
  <Characters>80020</Characters>
  <Application>Microsoft Office Word</Application>
  <DocSecurity>0</DocSecurity>
  <Lines>666</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Uniminuto Tibu</dc:creator>
  <cp:keywords/>
  <dc:description/>
  <cp:lastModifiedBy>Valerie Michel Lasso Lizcano</cp:lastModifiedBy>
  <cp:revision>2</cp:revision>
  <dcterms:created xsi:type="dcterms:W3CDTF">2024-11-15T01:37:00Z</dcterms:created>
  <dcterms:modified xsi:type="dcterms:W3CDTF">2024-11-15T01:37:00Z</dcterms:modified>
</cp:coreProperties>
</file>